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852" w:rsidRPr="006D428C" w:rsidRDefault="001F65EA" w:rsidP="00F109D3">
      <w:pPr>
        <w:jc w:val="both"/>
        <w:rPr>
          <w:rFonts w:ascii="標楷體" w:eastAsia="標楷體" w:hAnsi="標楷體" w:cs="Arial"/>
        </w:rPr>
        <w:sectPr w:rsidR="00685852" w:rsidRPr="006D428C" w:rsidSect="008E09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826" w:bottom="1440" w:left="1797" w:header="720" w:footer="720" w:gutter="0"/>
          <w:cols w:space="425"/>
          <w:noEndnote/>
          <w:titlePg/>
          <w:docGrid w:type="linesAndChars" w:linePitch="403"/>
        </w:sectPr>
      </w:pPr>
      <w:bookmarkStart w:id="0" w:name="_Toc113096102"/>
      <w:bookmarkStart w:id="1" w:name="_Toc113102482"/>
      <w:bookmarkStart w:id="2" w:name="_Toc113102547"/>
      <w:bookmarkStart w:id="3" w:name="_Toc113174710"/>
      <w:bookmarkStart w:id="4" w:name="_Toc113175204"/>
      <w:bookmarkStart w:id="5" w:name="_Toc113246177"/>
      <w:r w:rsidRPr="006D428C">
        <w:rPr>
          <w:rFonts w:ascii="標楷體" w:eastAsia="標楷體" w:hAnsi="標楷體" w:cs="Arial"/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-1023620</wp:posOffset>
            </wp:positionV>
            <wp:extent cx="7493000" cy="10579100"/>
            <wp:effectExtent l="19050" t="0" r="0" b="0"/>
            <wp:wrapNone/>
            <wp:docPr id="61" name="圖片 61" descr="New文件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New文件封面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0" cy="1057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113909" w:rsidRPr="006D428C" w:rsidRDefault="00113909" w:rsidP="00F109D3">
      <w:pPr>
        <w:jc w:val="both"/>
        <w:rPr>
          <w:rFonts w:ascii="標楷體" w:eastAsia="標楷體" w:hAnsi="標楷體" w:cs="Arial"/>
        </w:rPr>
      </w:pPr>
    </w:p>
    <w:p w:rsidR="00A260E7" w:rsidRPr="006D428C" w:rsidRDefault="00D91B85" w:rsidP="00150274">
      <w:pPr>
        <w:jc w:val="center"/>
        <w:rPr>
          <w:rFonts w:ascii="標楷體" w:eastAsia="標楷體" w:hAnsi="標楷體" w:cs="Arial"/>
          <w:b/>
          <w:sz w:val="56"/>
          <w:szCs w:val="56"/>
        </w:rPr>
      </w:pPr>
      <w:proofErr w:type="spellStart"/>
      <w:r w:rsidRPr="006D428C">
        <w:rPr>
          <w:rFonts w:ascii="標楷體" w:eastAsia="標楷體" w:hAnsi="標楷體" w:cs="Arial" w:hint="eastAsia"/>
          <w:b/>
          <w:sz w:val="56"/>
          <w:szCs w:val="56"/>
        </w:rPr>
        <w:t>ciMes</w:t>
      </w:r>
      <w:proofErr w:type="spellEnd"/>
      <w:r w:rsidRPr="006D428C">
        <w:rPr>
          <w:rFonts w:ascii="標楷體" w:eastAsia="標楷體" w:hAnsi="標楷體" w:cs="Arial" w:hint="eastAsia"/>
          <w:b/>
          <w:sz w:val="56"/>
          <w:szCs w:val="56"/>
        </w:rPr>
        <w:t>系統</w:t>
      </w:r>
      <w:r w:rsidR="00A260E7" w:rsidRPr="006D428C">
        <w:rPr>
          <w:rFonts w:ascii="標楷體" w:eastAsia="標楷體" w:hAnsi="標楷體" w:cs="Arial"/>
          <w:b/>
          <w:sz w:val="56"/>
          <w:szCs w:val="56"/>
        </w:rPr>
        <w:t>需求規格書</w:t>
      </w:r>
    </w:p>
    <w:p w:rsidR="00A260E7" w:rsidRPr="006D428C" w:rsidRDefault="00A260E7" w:rsidP="00F109D3">
      <w:pPr>
        <w:jc w:val="both"/>
        <w:rPr>
          <w:rFonts w:ascii="標楷體" w:eastAsia="標楷體" w:hAnsi="標楷體" w:cs="Arial"/>
          <w:b/>
          <w:sz w:val="32"/>
          <w:szCs w:val="32"/>
        </w:rPr>
      </w:pPr>
    </w:p>
    <w:p w:rsidR="00A260E7" w:rsidRPr="006D428C" w:rsidRDefault="00150274" w:rsidP="00150274">
      <w:pPr>
        <w:snapToGrid w:val="0"/>
        <w:jc w:val="center"/>
        <w:rPr>
          <w:rFonts w:ascii="標楷體" w:eastAsia="標楷體" w:hAnsi="標楷體" w:cs="Arial"/>
          <w:b/>
          <w:sz w:val="36"/>
          <w:szCs w:val="36"/>
        </w:rPr>
      </w:pPr>
      <w:r w:rsidRPr="006D428C">
        <w:rPr>
          <w:rFonts w:ascii="標楷體" w:eastAsia="標楷體" w:hAnsi="標楷體" w:cs="Arial" w:hint="eastAsia"/>
          <w:b/>
          <w:sz w:val="36"/>
          <w:szCs w:val="36"/>
        </w:rPr>
        <w:t>客戶審查確認書</w:t>
      </w:r>
    </w:p>
    <w:p w:rsidR="00A260E7" w:rsidRPr="006D428C" w:rsidRDefault="00A260E7" w:rsidP="00F109D3">
      <w:pPr>
        <w:snapToGrid w:val="0"/>
        <w:jc w:val="both"/>
        <w:rPr>
          <w:rFonts w:ascii="標楷體" w:eastAsia="標楷體" w:hAnsi="標楷體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7805"/>
      </w:tblGrid>
      <w:tr w:rsidR="00A260E7" w:rsidRPr="006D428C" w:rsidTr="001021FB">
        <w:tc>
          <w:tcPr>
            <w:tcW w:w="1588" w:type="dxa"/>
          </w:tcPr>
          <w:p w:rsidR="00A260E7" w:rsidRPr="006D428C" w:rsidRDefault="00150274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客戶名稱</w:t>
            </w:r>
          </w:p>
        </w:tc>
        <w:tc>
          <w:tcPr>
            <w:tcW w:w="7805" w:type="dxa"/>
          </w:tcPr>
          <w:p w:rsidR="00A260E7" w:rsidRPr="006D428C" w:rsidRDefault="00855011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>
              <w:rPr>
                <w:rFonts w:ascii="標楷體" w:eastAsia="標楷體" w:hAnsi="標楷體" w:cs="Arial" w:hint="eastAsia"/>
                <w:b/>
                <w:sz w:val="32"/>
                <w:szCs w:val="32"/>
                <w:lang w:eastAsia="zh-HK"/>
              </w:rPr>
              <w:t>資通電腦</w:t>
            </w:r>
            <w:r w:rsidR="00CB5068"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股份有限公司</w:t>
            </w:r>
          </w:p>
        </w:tc>
      </w:tr>
      <w:tr w:rsidR="00A260E7" w:rsidRPr="006D428C" w:rsidTr="001021FB">
        <w:tc>
          <w:tcPr>
            <w:tcW w:w="1588" w:type="dxa"/>
          </w:tcPr>
          <w:p w:rsidR="00A260E7" w:rsidRPr="006D428C" w:rsidRDefault="00EB64F9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專案編號</w:t>
            </w:r>
          </w:p>
        </w:tc>
        <w:tc>
          <w:tcPr>
            <w:tcW w:w="7805" w:type="dxa"/>
          </w:tcPr>
          <w:p w:rsidR="00A260E7" w:rsidRPr="006D428C" w:rsidRDefault="00A260E7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</w:tc>
      </w:tr>
      <w:tr w:rsidR="00A260E7" w:rsidRPr="006D428C" w:rsidTr="001021FB">
        <w:tc>
          <w:tcPr>
            <w:tcW w:w="1588" w:type="dxa"/>
          </w:tcPr>
          <w:p w:rsidR="00A260E7" w:rsidRPr="006D428C" w:rsidRDefault="001511BA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系統名稱</w:t>
            </w:r>
          </w:p>
        </w:tc>
        <w:tc>
          <w:tcPr>
            <w:tcW w:w="7805" w:type="dxa"/>
          </w:tcPr>
          <w:p w:rsidR="00A260E7" w:rsidRPr="006D428C" w:rsidRDefault="001511BA" w:rsidP="00D94BF7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proofErr w:type="spellStart"/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ciMes</w:t>
            </w:r>
            <w:proofErr w:type="spellEnd"/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 xml:space="preserve"> </w:t>
            </w:r>
            <w:r w:rsidR="00772472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(</w:t>
            </w:r>
            <w:r w:rsidR="00772472">
              <w:rPr>
                <w:rFonts w:ascii="標楷體" w:eastAsia="標楷體" w:hAnsi="標楷體" w:cs="Arial" w:hint="eastAsia"/>
                <w:b/>
                <w:sz w:val="32"/>
                <w:szCs w:val="32"/>
                <w:lang w:eastAsia="zh-HK"/>
              </w:rPr>
              <w:t>出料單作業</w:t>
            </w:r>
            <w:r w:rsidR="00772472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)</w:t>
            </w:r>
          </w:p>
        </w:tc>
      </w:tr>
      <w:tr w:rsidR="00A260E7" w:rsidRPr="006D428C" w:rsidTr="001021FB">
        <w:tc>
          <w:tcPr>
            <w:tcW w:w="1588" w:type="dxa"/>
          </w:tcPr>
          <w:p w:rsidR="00A260E7" w:rsidRPr="006D428C" w:rsidRDefault="00EB64F9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送審日期</w:t>
            </w:r>
          </w:p>
        </w:tc>
        <w:tc>
          <w:tcPr>
            <w:tcW w:w="7805" w:type="dxa"/>
          </w:tcPr>
          <w:p w:rsidR="00A260E7" w:rsidRPr="006D428C" w:rsidRDefault="00A260E7" w:rsidP="008140A7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</w:tc>
      </w:tr>
      <w:tr w:rsidR="00A260E7" w:rsidRPr="006D428C" w:rsidTr="001021FB">
        <w:tc>
          <w:tcPr>
            <w:tcW w:w="1588" w:type="dxa"/>
          </w:tcPr>
          <w:p w:rsidR="00A260E7" w:rsidRPr="006D428C" w:rsidRDefault="00EB64F9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審查期限</w:t>
            </w:r>
          </w:p>
        </w:tc>
        <w:tc>
          <w:tcPr>
            <w:tcW w:w="7805" w:type="dxa"/>
          </w:tcPr>
          <w:p w:rsidR="00A260E7" w:rsidRPr="006D428C" w:rsidRDefault="00A260E7" w:rsidP="008140A7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</w:tc>
      </w:tr>
      <w:tr w:rsidR="00A260E7" w:rsidRPr="006D428C" w:rsidTr="001021FB">
        <w:tc>
          <w:tcPr>
            <w:tcW w:w="1588" w:type="dxa"/>
          </w:tcPr>
          <w:p w:rsidR="00A260E7" w:rsidRPr="006D428C" w:rsidRDefault="00EB64F9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說    明</w:t>
            </w:r>
          </w:p>
        </w:tc>
        <w:tc>
          <w:tcPr>
            <w:tcW w:w="7805" w:type="dxa"/>
          </w:tcPr>
          <w:p w:rsidR="00A260E7" w:rsidRPr="006D428C" w:rsidRDefault="00EB64F9" w:rsidP="00C50D55">
            <w:pPr>
              <w:pStyle w:val="ApprovalTableText"/>
              <w:numPr>
                <w:ilvl w:val="0"/>
                <w:numId w:val="6"/>
              </w:numPr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請於審查期限內完成確認，超過</w:t>
            </w:r>
            <w:r w:rsidR="004150EB"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審查</w:t>
            </w: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期限視同完成確認。</w:t>
            </w:r>
          </w:p>
          <w:p w:rsidR="004150EB" w:rsidRPr="006D428C" w:rsidRDefault="00EB64F9" w:rsidP="00C50D55">
            <w:pPr>
              <w:pStyle w:val="ApprovalTableText"/>
              <w:numPr>
                <w:ilvl w:val="0"/>
                <w:numId w:val="6"/>
              </w:numPr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此份文件做為資通電腦客製開發</w:t>
            </w:r>
            <w:r w:rsidR="004150EB"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、客製時數計算</w:t>
            </w: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之依據</w:t>
            </w:r>
            <w:r w:rsidR="004150EB"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。</w:t>
            </w:r>
          </w:p>
        </w:tc>
      </w:tr>
      <w:tr w:rsidR="00A260E7" w:rsidRPr="006D428C" w:rsidTr="00207D4C">
        <w:trPr>
          <w:trHeight w:val="4863"/>
        </w:trPr>
        <w:tc>
          <w:tcPr>
            <w:tcW w:w="1588" w:type="dxa"/>
          </w:tcPr>
          <w:p w:rsidR="00A260E7" w:rsidRPr="006D428C" w:rsidRDefault="004150EB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 w:hint="eastAsia"/>
                <w:b/>
                <w:sz w:val="32"/>
                <w:szCs w:val="32"/>
              </w:rPr>
              <w:t>客戶簽名</w:t>
            </w:r>
          </w:p>
        </w:tc>
        <w:tc>
          <w:tcPr>
            <w:tcW w:w="7805" w:type="dxa"/>
          </w:tcPr>
          <w:p w:rsidR="004150EB" w:rsidRPr="006D428C" w:rsidRDefault="004150EB" w:rsidP="00F109D3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  <w:p w:rsidR="004150EB" w:rsidRPr="006D428C" w:rsidRDefault="004150EB" w:rsidP="001A3C31">
            <w:pPr>
              <w:pStyle w:val="ApprovalTableText"/>
              <w:snapToGrid w:val="0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  <w:p w:rsidR="004150EB" w:rsidRPr="006D428C" w:rsidRDefault="004150EB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  <w:p w:rsidR="004150EB" w:rsidRPr="006D428C" w:rsidRDefault="004150EB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  <w:p w:rsidR="004150EB" w:rsidRPr="006D428C" w:rsidRDefault="004150EB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  <w:p w:rsidR="001A3C31" w:rsidRPr="006D428C" w:rsidRDefault="001A3C31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sz w:val="32"/>
                <w:szCs w:val="32"/>
              </w:rPr>
            </w:pPr>
          </w:p>
          <w:p w:rsidR="00A260E7" w:rsidRPr="006D428C" w:rsidRDefault="00A260E7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color w:val="FF0000"/>
                <w:sz w:val="32"/>
                <w:szCs w:val="32"/>
              </w:rPr>
            </w:pPr>
          </w:p>
          <w:p w:rsidR="00207D4C" w:rsidRPr="006D428C" w:rsidRDefault="00207D4C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color w:val="FF0000"/>
                <w:sz w:val="32"/>
                <w:szCs w:val="32"/>
              </w:rPr>
            </w:pPr>
          </w:p>
          <w:p w:rsidR="00207D4C" w:rsidRPr="006D428C" w:rsidRDefault="00207D4C" w:rsidP="004150EB">
            <w:pPr>
              <w:pStyle w:val="ApprovalTableText"/>
              <w:snapToGrid w:val="0"/>
              <w:ind w:firstLineChars="1850" w:firstLine="5926"/>
              <w:jc w:val="both"/>
              <w:rPr>
                <w:rFonts w:ascii="標楷體" w:eastAsia="標楷體" w:hAnsi="標楷體" w:cs="Arial"/>
                <w:b/>
                <w:color w:val="FF0000"/>
                <w:sz w:val="32"/>
                <w:szCs w:val="32"/>
              </w:rPr>
            </w:pPr>
          </w:p>
          <w:p w:rsidR="00207D4C" w:rsidRPr="006D428C" w:rsidRDefault="00207D4C" w:rsidP="00887D34">
            <w:pPr>
              <w:pStyle w:val="ApprovalTableText"/>
              <w:snapToGrid w:val="0"/>
              <w:ind w:firstLineChars="100" w:firstLine="320"/>
              <w:rPr>
                <w:rFonts w:ascii="標楷體" w:eastAsia="標楷體" w:hAnsi="標楷體" w:cs="Arial"/>
                <w:b/>
                <w:color w:val="FF0000"/>
                <w:sz w:val="32"/>
                <w:szCs w:val="32"/>
              </w:rPr>
            </w:pPr>
            <w:r w:rsidRPr="006D428C">
              <w:rPr>
                <w:rFonts w:ascii="標楷體" w:eastAsia="標楷體" w:hAnsi="標楷體" w:cs="Arial"/>
                <w:b/>
                <w:sz w:val="32"/>
                <w:szCs w:val="32"/>
              </w:rPr>
              <w:t xml:space="preserve">_______________________________   </w:t>
            </w:r>
          </w:p>
        </w:tc>
      </w:tr>
    </w:tbl>
    <w:p w:rsidR="00A260E7" w:rsidRPr="006D428C" w:rsidRDefault="00A260E7" w:rsidP="00F109D3">
      <w:pPr>
        <w:snapToGrid w:val="0"/>
        <w:jc w:val="both"/>
        <w:outlineLvl w:val="0"/>
        <w:rPr>
          <w:rFonts w:ascii="標楷體" w:eastAsia="標楷體" w:hAnsi="標楷體" w:cs="Arial"/>
          <w:b/>
          <w:sz w:val="20"/>
        </w:rPr>
      </w:pPr>
    </w:p>
    <w:p w:rsidR="00A260E7" w:rsidRPr="006D428C" w:rsidRDefault="00A260E7" w:rsidP="00F109D3">
      <w:pPr>
        <w:jc w:val="both"/>
        <w:rPr>
          <w:rFonts w:ascii="標楷體" w:eastAsia="標楷體" w:hAnsi="標楷體" w:cs="Arial"/>
          <w:b/>
          <w:sz w:val="20"/>
        </w:rPr>
      </w:pPr>
      <w:bookmarkStart w:id="6" w:name="_Toc127116290"/>
      <w:bookmarkStart w:id="7" w:name="_Toc127116368"/>
      <w:r w:rsidRPr="006D428C">
        <w:rPr>
          <w:rFonts w:ascii="標楷體" w:eastAsia="標楷體" w:hAnsi="標楷體" w:cs="Arial"/>
        </w:rPr>
        <w:br w:type="page"/>
      </w:r>
      <w:r w:rsidRPr="006D428C">
        <w:rPr>
          <w:rFonts w:ascii="標楷體" w:eastAsia="標楷體" w:hAnsi="標楷體" w:cs="Arial"/>
          <w:b/>
          <w:sz w:val="20"/>
        </w:rPr>
        <w:lastRenderedPageBreak/>
        <w:t>Revision History</w:t>
      </w:r>
      <w:bookmarkEnd w:id="6"/>
      <w:bookmarkEnd w:id="7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8"/>
        <w:gridCol w:w="3740"/>
        <w:gridCol w:w="1210"/>
        <w:gridCol w:w="1870"/>
      </w:tblGrid>
      <w:tr w:rsidR="00A260E7" w:rsidRPr="006D428C" w:rsidTr="00402C45">
        <w:tc>
          <w:tcPr>
            <w:tcW w:w="1898" w:type="dxa"/>
            <w:tcBorders>
              <w:bottom w:val="single" w:sz="4" w:space="0" w:color="auto"/>
            </w:tcBorders>
          </w:tcPr>
          <w:p w:rsidR="00A260E7" w:rsidRPr="006D428C" w:rsidRDefault="00A260E7" w:rsidP="000A637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/>
              </w:rPr>
              <w:t>Date</w:t>
            </w:r>
          </w:p>
        </w:tc>
        <w:tc>
          <w:tcPr>
            <w:tcW w:w="3740" w:type="dxa"/>
            <w:tcBorders>
              <w:bottom w:val="single" w:sz="4" w:space="0" w:color="auto"/>
            </w:tcBorders>
          </w:tcPr>
          <w:p w:rsidR="00A260E7" w:rsidRPr="006D428C" w:rsidRDefault="00A260E7" w:rsidP="000A637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/>
              </w:rPr>
              <w:t>Reason/History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A260E7" w:rsidRPr="006D428C" w:rsidRDefault="00A260E7" w:rsidP="000A637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/>
              </w:rPr>
              <w:t>Revision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A260E7" w:rsidRPr="006D428C" w:rsidRDefault="00A260E7" w:rsidP="000A637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/>
              </w:rPr>
              <w:t>By Whom</w:t>
            </w:r>
          </w:p>
        </w:tc>
      </w:tr>
      <w:tr w:rsidR="00D94BF7" w:rsidRPr="006D428C" w:rsidTr="00402C45">
        <w:tc>
          <w:tcPr>
            <w:tcW w:w="1898" w:type="dxa"/>
            <w:tcBorders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/>
              </w:rPr>
              <w:t>20</w:t>
            </w:r>
            <w:r w:rsidRPr="006D428C">
              <w:rPr>
                <w:rFonts w:ascii="標楷體" w:eastAsia="標楷體" w:hAnsi="標楷體" w:hint="eastAsia"/>
              </w:rPr>
              <w:t>1</w:t>
            </w:r>
            <w:r w:rsidR="006414BD">
              <w:rPr>
                <w:rFonts w:ascii="標楷體" w:eastAsia="標楷體" w:hAnsi="標楷體" w:hint="eastAsia"/>
              </w:rPr>
              <w:t>8</w:t>
            </w:r>
            <w:r w:rsidR="00887D34" w:rsidRPr="006D428C">
              <w:rPr>
                <w:rFonts w:ascii="標楷體" w:eastAsia="標楷體" w:hAnsi="標楷體"/>
              </w:rPr>
              <w:t>/</w:t>
            </w:r>
            <w:r w:rsidR="006414BD">
              <w:rPr>
                <w:rFonts w:ascii="標楷體" w:eastAsia="標楷體" w:hAnsi="標楷體" w:hint="eastAsia"/>
              </w:rPr>
              <w:t>0</w:t>
            </w:r>
            <w:r w:rsidR="00554510">
              <w:rPr>
                <w:rFonts w:ascii="標楷體" w:eastAsia="標楷體" w:hAnsi="標楷體" w:hint="eastAsia"/>
              </w:rPr>
              <w:t>9</w:t>
            </w:r>
            <w:r w:rsidRPr="006D428C">
              <w:rPr>
                <w:rFonts w:ascii="標楷體" w:eastAsia="標楷體" w:hAnsi="標楷體"/>
              </w:rPr>
              <w:t>/</w:t>
            </w:r>
            <w:r w:rsidR="00772472"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740" w:type="dxa"/>
            <w:tcBorders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1.0</w:t>
            </w:r>
            <w:r w:rsidRPr="006D428C">
              <w:rPr>
                <w:rFonts w:ascii="標楷體" w:eastAsia="標楷體" w:hAnsi="標楷體"/>
              </w:rPr>
              <w:t>版建立</w:t>
            </w:r>
          </w:p>
        </w:tc>
        <w:tc>
          <w:tcPr>
            <w:tcW w:w="1210" w:type="dxa"/>
            <w:tcBorders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/>
              </w:rPr>
              <w:t>1.0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:rsidR="00D94BF7" w:rsidRPr="006D428C" w:rsidRDefault="006414BD" w:rsidP="00D94BF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J</w:t>
            </w:r>
            <w:r>
              <w:rPr>
                <w:rFonts w:ascii="標楷體" w:eastAsia="標楷體" w:hAnsi="標楷體"/>
              </w:rPr>
              <w:t>J</w:t>
            </w:r>
          </w:p>
        </w:tc>
      </w:tr>
      <w:tr w:rsidR="00D94BF7" w:rsidRPr="006D428C" w:rsidTr="001307E1"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  <w:tc>
          <w:tcPr>
            <w:tcW w:w="3740" w:type="dxa"/>
            <w:tcBorders>
              <w:top w:val="single" w:sz="4" w:space="0" w:color="auto"/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</w:tr>
      <w:tr w:rsidR="00D94BF7" w:rsidRPr="006D428C" w:rsidTr="00554510">
        <w:tc>
          <w:tcPr>
            <w:tcW w:w="1898" w:type="dxa"/>
            <w:tcBorders>
              <w:top w:val="single" w:sz="4" w:space="0" w:color="auto"/>
              <w:bottom w:val="nil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  <w:tc>
          <w:tcPr>
            <w:tcW w:w="3740" w:type="dxa"/>
            <w:tcBorders>
              <w:top w:val="single" w:sz="4" w:space="0" w:color="auto"/>
              <w:bottom w:val="nil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  <w:tc>
          <w:tcPr>
            <w:tcW w:w="1210" w:type="dxa"/>
            <w:tcBorders>
              <w:top w:val="single" w:sz="4" w:space="0" w:color="auto"/>
              <w:bottom w:val="nil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  <w:tc>
          <w:tcPr>
            <w:tcW w:w="1870" w:type="dxa"/>
            <w:tcBorders>
              <w:top w:val="single" w:sz="4" w:space="0" w:color="auto"/>
              <w:bottom w:val="nil"/>
            </w:tcBorders>
          </w:tcPr>
          <w:p w:rsidR="00D94BF7" w:rsidRPr="006D428C" w:rsidRDefault="00D94BF7" w:rsidP="00D94BF7">
            <w:pPr>
              <w:rPr>
                <w:rFonts w:ascii="標楷體" w:eastAsia="標楷體" w:hAnsi="標楷體"/>
              </w:rPr>
            </w:pPr>
          </w:p>
        </w:tc>
      </w:tr>
      <w:tr w:rsidR="00704D66" w:rsidRPr="006D428C" w:rsidTr="00554510">
        <w:tc>
          <w:tcPr>
            <w:tcW w:w="1898" w:type="dxa"/>
            <w:tcBorders>
              <w:top w:val="nil"/>
              <w:bottom w:val="nil"/>
            </w:tcBorders>
          </w:tcPr>
          <w:p w:rsidR="00704D66" w:rsidRPr="006D428C" w:rsidRDefault="00704D66" w:rsidP="00CF721B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:rsidR="00704D66" w:rsidRPr="006D428C" w:rsidRDefault="00704D66" w:rsidP="001307E1">
            <w:pPr>
              <w:rPr>
                <w:rFonts w:ascii="標楷體" w:eastAsia="標楷體" w:hAnsi="標楷體" w:cs="Arial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704D66" w:rsidRPr="00CF721B" w:rsidRDefault="00704D66" w:rsidP="001307E1">
            <w:pPr>
              <w:rPr>
                <w:rFonts w:ascii="標楷體" w:eastAsia="標楷體" w:hAnsi="標楷體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704D66" w:rsidRPr="00CF721B" w:rsidRDefault="00704D66" w:rsidP="001307E1">
            <w:pPr>
              <w:rPr>
                <w:rFonts w:ascii="標楷體" w:eastAsia="標楷體" w:hAnsi="標楷體"/>
              </w:rPr>
            </w:pPr>
          </w:p>
        </w:tc>
      </w:tr>
      <w:tr w:rsidR="00250572" w:rsidRPr="00CF721B" w:rsidTr="00772472">
        <w:tc>
          <w:tcPr>
            <w:tcW w:w="1898" w:type="dxa"/>
            <w:tcBorders>
              <w:top w:val="nil"/>
              <w:bottom w:val="nil"/>
            </w:tcBorders>
          </w:tcPr>
          <w:p w:rsidR="00250572" w:rsidRPr="006D428C" w:rsidRDefault="00250572" w:rsidP="001E5EEB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:rsidR="00250572" w:rsidRPr="006D428C" w:rsidRDefault="00250572" w:rsidP="001E5EEB">
            <w:pPr>
              <w:rPr>
                <w:rFonts w:ascii="標楷體" w:eastAsia="標楷體" w:hAnsi="標楷體" w:cs="Arial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250572" w:rsidRPr="00CF721B" w:rsidRDefault="00250572" w:rsidP="001E5EEB">
            <w:pPr>
              <w:rPr>
                <w:rFonts w:ascii="標楷體" w:eastAsia="標楷體" w:hAnsi="標楷體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250572" w:rsidRPr="00CF721B" w:rsidRDefault="00250572" w:rsidP="001E5EEB">
            <w:pPr>
              <w:rPr>
                <w:rFonts w:ascii="標楷體" w:eastAsia="標楷體" w:hAnsi="標楷體"/>
              </w:rPr>
            </w:pPr>
          </w:p>
        </w:tc>
      </w:tr>
      <w:tr w:rsidR="001E5EEB" w:rsidRPr="006D428C" w:rsidTr="00772472">
        <w:tc>
          <w:tcPr>
            <w:tcW w:w="1898" w:type="dxa"/>
            <w:tcBorders>
              <w:top w:val="nil"/>
              <w:bottom w:val="nil"/>
            </w:tcBorders>
          </w:tcPr>
          <w:p w:rsidR="001E5EEB" w:rsidRPr="006D428C" w:rsidRDefault="001E5EEB" w:rsidP="001E5EEB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:rsidR="001E5EEB" w:rsidRPr="006D428C" w:rsidRDefault="001E5EEB" w:rsidP="00772472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1E5EEB" w:rsidRPr="006D428C" w:rsidRDefault="001E5EEB" w:rsidP="00772472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1E5EEB" w:rsidRPr="006D428C" w:rsidRDefault="001E5EEB" w:rsidP="00772472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  <w:tr w:rsidR="00A95CF7" w:rsidRPr="006D428C" w:rsidTr="00772472">
        <w:tc>
          <w:tcPr>
            <w:tcW w:w="1898" w:type="dxa"/>
            <w:tcBorders>
              <w:top w:val="nil"/>
              <w:bottom w:val="nil"/>
            </w:tcBorders>
          </w:tcPr>
          <w:p w:rsidR="00A95CF7" w:rsidRPr="006D428C" w:rsidRDefault="00A95CF7" w:rsidP="006414BD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  <w:tr w:rsidR="00A95CF7" w:rsidRPr="006D428C" w:rsidTr="00F17CAD">
        <w:tc>
          <w:tcPr>
            <w:tcW w:w="1898" w:type="dxa"/>
            <w:tcBorders>
              <w:top w:val="nil"/>
              <w:bottom w:val="nil"/>
            </w:tcBorders>
          </w:tcPr>
          <w:p w:rsidR="00A95CF7" w:rsidRPr="006D428C" w:rsidRDefault="00A95CF7" w:rsidP="006414BD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  <w:tr w:rsidR="00A95CF7" w:rsidRPr="006D428C" w:rsidTr="00402C45">
        <w:tc>
          <w:tcPr>
            <w:tcW w:w="1898" w:type="dxa"/>
            <w:tcBorders>
              <w:top w:val="nil"/>
              <w:bottom w:val="nil"/>
            </w:tcBorders>
          </w:tcPr>
          <w:p w:rsidR="00A95CF7" w:rsidRPr="006D428C" w:rsidRDefault="00A95CF7" w:rsidP="006414BD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  <w:tcBorders>
              <w:top w:val="nil"/>
              <w:bottom w:val="nil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  <w:tr w:rsidR="00A95CF7" w:rsidRPr="006D428C" w:rsidTr="00402C45">
        <w:tc>
          <w:tcPr>
            <w:tcW w:w="1898" w:type="dxa"/>
            <w:tcBorders>
              <w:top w:val="nil"/>
              <w:bottom w:val="single" w:sz="4" w:space="0" w:color="auto"/>
            </w:tcBorders>
          </w:tcPr>
          <w:p w:rsidR="00A95CF7" w:rsidRPr="006D428C" w:rsidRDefault="00A95CF7" w:rsidP="006414BD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nil"/>
              <w:bottom w:val="single" w:sz="4" w:space="0" w:color="auto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  <w:tcBorders>
              <w:top w:val="nil"/>
              <w:bottom w:val="single" w:sz="4" w:space="0" w:color="auto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  <w:tcBorders>
              <w:top w:val="nil"/>
              <w:bottom w:val="single" w:sz="4" w:space="0" w:color="auto"/>
            </w:tcBorders>
          </w:tcPr>
          <w:p w:rsidR="00A95CF7" w:rsidRPr="006D428C" w:rsidRDefault="00A95CF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  <w:tr w:rsidR="00402C45" w:rsidRPr="006D428C" w:rsidTr="00402C45">
        <w:tc>
          <w:tcPr>
            <w:tcW w:w="1898" w:type="dxa"/>
            <w:tcBorders>
              <w:top w:val="single" w:sz="4" w:space="0" w:color="auto"/>
            </w:tcBorders>
          </w:tcPr>
          <w:p w:rsidR="00402C45" w:rsidRPr="006D428C" w:rsidRDefault="00402C45" w:rsidP="006414BD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auto"/>
            </w:tcBorders>
          </w:tcPr>
          <w:p w:rsidR="00402C45" w:rsidRPr="006D428C" w:rsidRDefault="00402C45" w:rsidP="007D31B1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</w:tcPr>
          <w:p w:rsidR="00402C45" w:rsidRPr="006D428C" w:rsidRDefault="00402C45" w:rsidP="007D31B1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:rsidR="00402C45" w:rsidRPr="006D428C" w:rsidRDefault="00402C45" w:rsidP="007D31B1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  <w:tr w:rsidR="00402C45" w:rsidRPr="006D428C">
        <w:tc>
          <w:tcPr>
            <w:tcW w:w="1898" w:type="dxa"/>
          </w:tcPr>
          <w:p w:rsidR="00402C45" w:rsidRPr="006D428C" w:rsidRDefault="00402C45" w:rsidP="006414BD">
            <w:pPr>
              <w:pStyle w:val="TableText"/>
              <w:snapToGrid w:val="0"/>
              <w:ind w:left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3740" w:type="dxa"/>
          </w:tcPr>
          <w:p w:rsidR="00B17887" w:rsidRPr="006D428C" w:rsidRDefault="00B17887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210" w:type="dxa"/>
          </w:tcPr>
          <w:p w:rsidR="00402C45" w:rsidRPr="006D428C" w:rsidRDefault="00402C45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  <w:tc>
          <w:tcPr>
            <w:tcW w:w="1870" w:type="dxa"/>
          </w:tcPr>
          <w:p w:rsidR="00402C45" w:rsidRPr="006D428C" w:rsidRDefault="00402C45" w:rsidP="00A33050">
            <w:pPr>
              <w:pStyle w:val="TableText"/>
              <w:snapToGrid w:val="0"/>
              <w:jc w:val="both"/>
              <w:rPr>
                <w:rFonts w:ascii="標楷體" w:eastAsia="標楷體" w:hAnsi="標楷體" w:cs="Arial"/>
                <w:szCs w:val="24"/>
              </w:rPr>
            </w:pPr>
          </w:p>
        </w:tc>
      </w:tr>
    </w:tbl>
    <w:p w:rsidR="00A260E7" w:rsidRPr="006D428C" w:rsidRDefault="00A260E7" w:rsidP="00F109D3">
      <w:pPr>
        <w:snapToGrid w:val="0"/>
        <w:jc w:val="both"/>
        <w:rPr>
          <w:rFonts w:ascii="標楷體" w:eastAsia="標楷體" w:hAnsi="標楷體" w:cs="Arial"/>
          <w:b/>
          <w:sz w:val="20"/>
        </w:rPr>
      </w:pPr>
    </w:p>
    <w:p w:rsidR="00A260E7" w:rsidRPr="006D428C" w:rsidRDefault="00A260E7" w:rsidP="00F109D3">
      <w:pPr>
        <w:jc w:val="both"/>
        <w:rPr>
          <w:rFonts w:ascii="標楷體" w:eastAsia="標楷體" w:hAnsi="標楷體" w:cs="Arial"/>
        </w:rPr>
        <w:sectPr w:rsidR="00A260E7" w:rsidRPr="006D428C" w:rsidSect="00B846D5">
          <w:headerReference w:type="default" r:id="rId15"/>
          <w:footerReference w:type="default" r:id="rId16"/>
          <w:footerReference w:type="first" r:id="rId17"/>
          <w:pgSz w:w="11907" w:h="16840" w:code="9"/>
          <w:pgMar w:top="1440" w:right="1134" w:bottom="1440" w:left="1418" w:header="720" w:footer="720" w:gutter="0"/>
          <w:cols w:space="425"/>
          <w:noEndnote/>
          <w:titlePg/>
          <w:docGrid w:type="lines" w:linePitch="403"/>
        </w:sectPr>
      </w:pPr>
    </w:p>
    <w:p w:rsidR="00B84F70" w:rsidRDefault="00A260E7" w:rsidP="001C70F8">
      <w:pPr>
        <w:snapToGrid w:val="0"/>
        <w:jc w:val="center"/>
        <w:rPr>
          <w:noProof/>
        </w:rPr>
      </w:pPr>
      <w:r w:rsidRPr="00266FB4">
        <w:rPr>
          <w:rFonts w:ascii="標楷體" w:eastAsia="標楷體" w:hAnsi="標楷體" w:cs="Arial"/>
          <w:b/>
          <w:sz w:val="32"/>
          <w:szCs w:val="32"/>
        </w:rPr>
        <w:lastRenderedPageBreak/>
        <w:t>內容</w:t>
      </w:r>
      <w:r w:rsidR="005B43E8" w:rsidRPr="00266FB4">
        <w:rPr>
          <w:rFonts w:ascii="標楷體" w:eastAsia="標楷體" w:hAnsi="標楷體" w:cs="Arial"/>
          <w:b/>
          <w:sz w:val="32"/>
          <w:szCs w:val="32"/>
        </w:rPr>
        <w:fldChar w:fldCharType="begin"/>
      </w:r>
      <w:r w:rsidRPr="00266FB4">
        <w:rPr>
          <w:rFonts w:ascii="標楷體" w:eastAsia="標楷體" w:hAnsi="標楷體" w:cs="Arial"/>
          <w:b/>
          <w:sz w:val="32"/>
          <w:szCs w:val="32"/>
        </w:rPr>
        <w:instrText xml:space="preserve"> TOC \o "1-4" \h \z \u </w:instrText>
      </w:r>
      <w:r w:rsidR="005B43E8" w:rsidRPr="00266FB4">
        <w:rPr>
          <w:rFonts w:ascii="標楷體" w:eastAsia="標楷體" w:hAnsi="標楷體" w:cs="Arial"/>
          <w:b/>
          <w:sz w:val="32"/>
          <w:szCs w:val="32"/>
        </w:rPr>
        <w:fldChar w:fldCharType="separate"/>
      </w:r>
    </w:p>
    <w:p w:rsidR="00B84F70" w:rsidRPr="00B84F70" w:rsidRDefault="00A138D9">
      <w:pPr>
        <w:pStyle w:val="10"/>
        <w:rPr>
          <w:rFonts w:ascii="標楷體" w:eastAsia="標楷體" w:hAnsi="標楷體" w:cstheme="minorBidi"/>
          <w:noProof/>
          <w:szCs w:val="22"/>
        </w:rPr>
      </w:pPr>
      <w:hyperlink w:anchor="_Toc525719848" w:history="1">
        <w:r w:rsidR="00B84F70" w:rsidRPr="00B84F70">
          <w:rPr>
            <w:rStyle w:val="a9"/>
            <w:rFonts w:ascii="標楷體" w:eastAsia="標楷體" w:hAnsi="標楷體"/>
            <w:noProof/>
          </w:rPr>
          <w:t>1.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 w:hint="eastAsia"/>
            <w:noProof/>
          </w:rPr>
          <w:t>專案內容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_Toc525719848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5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B84F70" w:rsidRPr="00B84F70" w:rsidRDefault="00A138D9">
      <w:pPr>
        <w:pStyle w:val="21"/>
        <w:tabs>
          <w:tab w:val="left" w:pos="1440"/>
          <w:tab w:val="right" w:leader="dot" w:pos="9345"/>
        </w:tabs>
        <w:rPr>
          <w:rFonts w:ascii="標楷體" w:eastAsia="標楷體" w:hAnsi="標楷體" w:cstheme="minorBidi"/>
          <w:noProof/>
          <w:szCs w:val="22"/>
        </w:rPr>
      </w:pPr>
      <w:hyperlink w:anchor="_Toc525719849" w:history="1">
        <w:r w:rsidR="00B84F70" w:rsidRPr="00B84F70">
          <w:rPr>
            <w:rStyle w:val="a9"/>
            <w:rFonts w:ascii="標楷體" w:eastAsia="標楷體" w:hAnsi="標楷體"/>
            <w:noProof/>
          </w:rPr>
          <w:t>1.1.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 w:hint="eastAsia"/>
            <w:noProof/>
          </w:rPr>
          <w:t>計劃目的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_Toc525719849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5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B84F70" w:rsidRPr="00B84F70" w:rsidRDefault="00A138D9">
      <w:pPr>
        <w:pStyle w:val="10"/>
        <w:rPr>
          <w:rFonts w:ascii="標楷體" w:eastAsia="標楷體" w:hAnsi="標楷體" w:cstheme="minorBidi"/>
          <w:noProof/>
          <w:szCs w:val="22"/>
        </w:rPr>
      </w:pPr>
      <w:hyperlink w:anchor="_Toc525719850" w:history="1">
        <w:r w:rsidR="00B84F70" w:rsidRPr="00B84F70">
          <w:rPr>
            <w:rStyle w:val="a9"/>
            <w:rFonts w:ascii="標楷體" w:eastAsia="標楷體" w:hAnsi="標楷體" w:cs="Arial"/>
            <w:noProof/>
          </w:rPr>
          <w:t>2.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 w:cs="Arial" w:hint="eastAsia"/>
            <w:noProof/>
          </w:rPr>
          <w:t>系統架構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_Toc525719850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6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B84F70" w:rsidRPr="00B84F70" w:rsidRDefault="00A138D9">
      <w:pPr>
        <w:pStyle w:val="10"/>
        <w:rPr>
          <w:rFonts w:ascii="標楷體" w:eastAsia="標楷體" w:hAnsi="標楷體" w:cstheme="minorBidi"/>
          <w:noProof/>
          <w:szCs w:val="22"/>
        </w:rPr>
      </w:pPr>
      <w:hyperlink w:anchor="_Toc525719851" w:history="1">
        <w:r w:rsidR="00B84F70" w:rsidRPr="00B84F70">
          <w:rPr>
            <w:rStyle w:val="a9"/>
            <w:rFonts w:ascii="標楷體" w:eastAsia="標楷體" w:hAnsi="標楷體" w:cs="Arial"/>
            <w:noProof/>
          </w:rPr>
          <w:t>3.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 w:cs="Arial" w:hint="eastAsia"/>
            <w:noProof/>
          </w:rPr>
          <w:t>系統功能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_Toc525719851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6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B84F70" w:rsidRPr="00B84F70" w:rsidRDefault="00A138D9">
      <w:pPr>
        <w:pStyle w:val="21"/>
        <w:tabs>
          <w:tab w:val="left" w:pos="1440"/>
          <w:tab w:val="right" w:leader="dot" w:pos="9345"/>
        </w:tabs>
        <w:rPr>
          <w:rFonts w:ascii="標楷體" w:eastAsia="標楷體" w:hAnsi="標楷體" w:cstheme="minorBidi"/>
          <w:noProof/>
          <w:szCs w:val="22"/>
        </w:rPr>
      </w:pPr>
      <w:hyperlink w:anchor="_Toc525719852" w:history="1">
        <w:r w:rsidR="00B84F70" w:rsidRPr="00B84F70">
          <w:rPr>
            <w:rStyle w:val="a9"/>
            <w:rFonts w:ascii="標楷體" w:eastAsia="標楷體" w:hAnsi="標楷體"/>
            <w:noProof/>
          </w:rPr>
          <w:t>3.1.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/>
            <w:noProof/>
          </w:rPr>
          <w:t>WIP</w:t>
        </w:r>
        <w:r w:rsidR="00B84F70" w:rsidRPr="00B84F70">
          <w:rPr>
            <w:rStyle w:val="a9"/>
            <w:rFonts w:ascii="標楷體" w:eastAsia="標楷體" w:hAnsi="標楷體" w:hint="eastAsia"/>
            <w:noProof/>
          </w:rPr>
          <w:t>作業分析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_Toc525719852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6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B84F70" w:rsidRPr="00B84F70" w:rsidRDefault="00A138D9">
      <w:pPr>
        <w:pStyle w:val="30"/>
        <w:tabs>
          <w:tab w:val="left" w:pos="1920"/>
          <w:tab w:val="right" w:leader="dot" w:pos="9345"/>
        </w:tabs>
        <w:rPr>
          <w:rFonts w:ascii="標楷體" w:eastAsia="標楷體" w:hAnsi="標楷體" w:cstheme="minorBidi"/>
          <w:noProof/>
          <w:szCs w:val="22"/>
        </w:rPr>
      </w:pPr>
      <w:hyperlink w:anchor="_Toc525719853" w:history="1">
        <w:r w:rsidR="00B84F70" w:rsidRPr="00B84F70">
          <w:rPr>
            <w:rStyle w:val="a9"/>
            <w:rFonts w:ascii="標楷體" w:eastAsia="標楷體" w:hAnsi="標楷體"/>
            <w:noProof/>
          </w:rPr>
          <w:t>3.1.1.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 w:hint="eastAsia"/>
            <w:noProof/>
          </w:rPr>
          <w:t>整體流程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_Toc525719853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6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B84F70" w:rsidRPr="00B84F70" w:rsidRDefault="00A138D9">
      <w:pPr>
        <w:pStyle w:val="30"/>
        <w:tabs>
          <w:tab w:val="left" w:pos="1920"/>
          <w:tab w:val="right" w:leader="dot" w:pos="9345"/>
        </w:tabs>
        <w:rPr>
          <w:rFonts w:ascii="標楷體" w:eastAsia="標楷體" w:hAnsi="標楷體" w:cstheme="minorBidi"/>
          <w:noProof/>
          <w:szCs w:val="22"/>
        </w:rPr>
      </w:pPr>
      <w:hyperlink w:anchor="_Toc525719854" w:history="1">
        <w:r w:rsidR="00B84F70" w:rsidRPr="00B84F70">
          <w:rPr>
            <w:rStyle w:val="a9"/>
            <w:rFonts w:ascii="標楷體" w:eastAsia="標楷體" w:hAnsi="標楷體"/>
            <w:noProof/>
          </w:rPr>
          <w:t>3.1.2.</w:t>
        </w:r>
        <w:r w:rsidR="00B84F70" w:rsidRPr="00B84F70">
          <w:rPr>
            <w:rFonts w:ascii="標楷體" w:eastAsia="標楷體" w:hAnsi="標楷體" w:cstheme="minorBidi"/>
            <w:noProof/>
            <w:szCs w:val="22"/>
          </w:rPr>
          <w:tab/>
        </w:r>
        <w:r w:rsidR="00B84F70" w:rsidRPr="00B84F70">
          <w:rPr>
            <w:rStyle w:val="a9"/>
            <w:rFonts w:ascii="標楷體" w:eastAsia="標楷體" w:hAnsi="標楷體" w:hint="eastAsia"/>
            <w:noProof/>
            <w:lang w:eastAsia="zh-HK"/>
          </w:rPr>
          <w:t>調整發料數量</w:t>
        </w:r>
        <w:r w:rsidR="00B84F70" w:rsidRPr="00B84F70">
          <w:rPr>
            <w:rFonts w:ascii="標楷體" w:eastAsia="標楷體" w:hAnsi="標楷體"/>
            <w:noProof/>
            <w:webHidden/>
          </w:rPr>
          <w:tab/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begin"/>
        </w:r>
        <w:r w:rsidR="00B84F70" w:rsidRPr="00B84F70">
          <w:rPr>
            <w:rFonts w:ascii="標楷體" w:eastAsia="標楷體" w:hAnsi="標楷體"/>
            <w:noProof/>
            <w:webHidden/>
          </w:rPr>
          <w:instrText xml:space="preserve"> PAGEREF _Toc525719854 \h </w:instrText>
        </w:r>
        <w:r w:rsidR="00B84F70" w:rsidRPr="00B84F70">
          <w:rPr>
            <w:rFonts w:ascii="標楷體" w:eastAsia="標楷體" w:hAnsi="標楷體"/>
            <w:noProof/>
            <w:webHidden/>
          </w:rPr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separate"/>
        </w:r>
        <w:r w:rsidR="00B84F70" w:rsidRPr="00B84F70">
          <w:rPr>
            <w:rFonts w:ascii="標楷體" w:eastAsia="標楷體" w:hAnsi="標楷體"/>
            <w:noProof/>
            <w:webHidden/>
          </w:rPr>
          <w:t>8</w:t>
        </w:r>
        <w:r w:rsidR="00B84F70" w:rsidRPr="00B84F70">
          <w:rPr>
            <w:rFonts w:ascii="標楷體" w:eastAsia="標楷體" w:hAnsi="標楷體"/>
            <w:noProof/>
            <w:webHidden/>
          </w:rPr>
          <w:fldChar w:fldCharType="end"/>
        </w:r>
      </w:hyperlink>
    </w:p>
    <w:p w:rsidR="00047F4D" w:rsidRPr="006D428C" w:rsidRDefault="005B43E8" w:rsidP="00047F4D">
      <w:pPr>
        <w:jc w:val="both"/>
        <w:rPr>
          <w:rFonts w:ascii="標楷體" w:eastAsia="標楷體" w:hAnsi="標楷體" w:cs="Arial"/>
        </w:rPr>
      </w:pPr>
      <w:r w:rsidRPr="00266FB4">
        <w:rPr>
          <w:rFonts w:ascii="標楷體" w:eastAsia="標楷體" w:hAnsi="標楷體" w:cs="Arial"/>
        </w:rPr>
        <w:fldChar w:fldCharType="end"/>
      </w:r>
    </w:p>
    <w:p w:rsidR="00B454C9" w:rsidRPr="006D428C" w:rsidRDefault="00047F4D" w:rsidP="0096235E">
      <w:pPr>
        <w:pStyle w:val="1"/>
        <w:numPr>
          <w:ilvl w:val="0"/>
          <w:numId w:val="3"/>
        </w:numPr>
        <w:tabs>
          <w:tab w:val="clear" w:pos="1385"/>
          <w:tab w:val="num" w:pos="425"/>
        </w:tabs>
        <w:ind w:left="425"/>
        <w:rPr>
          <w:rFonts w:ascii="標楷體" w:eastAsia="標楷體" w:hAnsi="標楷體"/>
        </w:rPr>
      </w:pPr>
      <w:r w:rsidRPr="006D428C">
        <w:rPr>
          <w:rFonts w:ascii="標楷體" w:eastAsia="標楷體" w:hAnsi="標楷體" w:cs="Arial"/>
        </w:rPr>
        <w:br w:type="page"/>
      </w:r>
      <w:bookmarkStart w:id="8" w:name="_Toc525719848"/>
      <w:r w:rsidR="001C70F8" w:rsidRPr="006D428C">
        <w:rPr>
          <w:rFonts w:ascii="標楷體" w:eastAsia="標楷體" w:hAnsi="標楷體" w:hint="eastAsia"/>
        </w:rPr>
        <w:lastRenderedPageBreak/>
        <w:t>專案內容</w:t>
      </w:r>
      <w:bookmarkEnd w:id="8"/>
    </w:p>
    <w:p w:rsidR="004B40D4" w:rsidRPr="005C717F" w:rsidRDefault="00772472" w:rsidP="005C717F">
      <w:pPr>
        <w:ind w:firstLine="480"/>
        <w:rPr>
          <w:rFonts w:ascii="標楷體" w:eastAsia="標楷體" w:hAnsi="標楷體"/>
        </w:rPr>
      </w:pPr>
      <w:r w:rsidRPr="005C717F">
        <w:rPr>
          <w:rFonts w:ascii="標楷體" w:eastAsia="標楷體" w:hAnsi="標楷體" w:hint="eastAsia"/>
        </w:rPr>
        <w:t>台灣穗高</w:t>
      </w:r>
      <w:r w:rsidRPr="005C717F">
        <w:rPr>
          <w:rFonts w:ascii="標楷體" w:eastAsia="標楷體" w:hAnsi="標楷體"/>
        </w:rPr>
        <w:t>計劃導入</w:t>
      </w:r>
      <w:r w:rsidRPr="006D428C">
        <w:rPr>
          <w:rFonts w:ascii="標楷體" w:eastAsia="標楷體" w:hAnsi="標楷體"/>
        </w:rPr>
        <w:t>MES</w:t>
      </w:r>
      <w:r w:rsidRPr="005C717F">
        <w:rPr>
          <w:rFonts w:ascii="標楷體" w:eastAsia="標楷體" w:hAnsi="標楷體"/>
        </w:rPr>
        <w:t>系統，藉以有效管理與追蹤在製品的生產狀態，同時提高工廠的效能及產能，並有效降低生產成本及風險，提升工廠之</w:t>
      </w:r>
      <w:r w:rsidRPr="006D428C">
        <w:rPr>
          <w:rFonts w:ascii="標楷體" w:eastAsia="標楷體" w:hAnsi="標楷體"/>
        </w:rPr>
        <w:t>e</w:t>
      </w:r>
      <w:r w:rsidRPr="005C717F">
        <w:rPr>
          <w:rFonts w:ascii="標楷體" w:eastAsia="標楷體" w:hAnsi="標楷體"/>
        </w:rPr>
        <w:t>化作業，以確實控管生產，準確達成客戶交期。</w:t>
      </w:r>
    </w:p>
    <w:p w:rsidR="004B40D4" w:rsidRPr="006D428C" w:rsidRDefault="004B40D4" w:rsidP="00380189">
      <w:pPr>
        <w:spacing w:beforeLines="50" w:before="180"/>
        <w:jc w:val="both"/>
        <w:rPr>
          <w:rFonts w:ascii="標楷體" w:eastAsia="標楷體" w:hAnsi="標楷體" w:cs="Arial"/>
        </w:rPr>
      </w:pPr>
    </w:p>
    <w:p w:rsidR="00E33813" w:rsidRPr="006D428C" w:rsidRDefault="00E22123" w:rsidP="0096235E">
      <w:pPr>
        <w:pStyle w:val="20"/>
        <w:numPr>
          <w:ilvl w:val="1"/>
          <w:numId w:val="3"/>
        </w:numPr>
      </w:pPr>
      <w:bookmarkStart w:id="9" w:name="_Toc72637453"/>
      <w:bookmarkStart w:id="10" w:name="_Toc72637675"/>
      <w:bookmarkStart w:id="11" w:name="_Toc73700799"/>
      <w:bookmarkStart w:id="12" w:name="_Toc78111457"/>
      <w:bookmarkStart w:id="13" w:name="_Toc127116292"/>
      <w:bookmarkStart w:id="14" w:name="_Toc139436471"/>
      <w:bookmarkStart w:id="15" w:name="_Toc525719849"/>
      <w:r w:rsidRPr="006D428C">
        <w:t>計劃目的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887D34" w:rsidRDefault="00772472" w:rsidP="005C717F">
      <w:pPr>
        <w:ind w:firstLine="480"/>
        <w:rPr>
          <w:rFonts w:ascii="標楷體" w:eastAsia="標楷體" w:hAnsi="標楷體"/>
        </w:rPr>
      </w:pPr>
      <w:r w:rsidRPr="006D428C">
        <w:rPr>
          <w:rFonts w:ascii="標楷體" w:eastAsia="標楷體" w:hAnsi="標楷體" w:hint="eastAsia"/>
        </w:rPr>
        <w:t>本份需求文件主要是針對台灣</w:t>
      </w:r>
      <w:r>
        <w:rPr>
          <w:rFonts w:ascii="標楷體" w:eastAsia="標楷體" w:hAnsi="標楷體" w:hint="eastAsia"/>
        </w:rPr>
        <w:t>穗高</w:t>
      </w:r>
      <w:r w:rsidRPr="006D428C">
        <w:rPr>
          <w:rFonts w:ascii="標楷體" w:eastAsia="標楷體" w:hAnsi="標楷體"/>
        </w:rPr>
        <w:t>導入</w:t>
      </w:r>
      <w:r w:rsidRPr="006D428C">
        <w:rPr>
          <w:rFonts w:ascii="標楷體" w:eastAsia="標楷體" w:hAnsi="標楷體" w:hint="eastAsia"/>
        </w:rPr>
        <w:t>MES系統，經訪談及需求收集後，產出之系統分析文件。文件之主要內容為依據台灣</w:t>
      </w:r>
      <w:r>
        <w:rPr>
          <w:rFonts w:ascii="標楷體" w:eastAsia="標楷體" w:hAnsi="標楷體" w:hint="eastAsia"/>
        </w:rPr>
        <w:t>穗高</w:t>
      </w:r>
      <w:r w:rsidRPr="006D428C">
        <w:rPr>
          <w:rFonts w:ascii="標楷體" w:eastAsia="標楷體" w:hAnsi="標楷體" w:hint="eastAsia"/>
        </w:rPr>
        <w:t>產品特性及生產流程，如何在</w:t>
      </w:r>
      <w:proofErr w:type="spellStart"/>
      <w:r w:rsidRPr="006D428C">
        <w:rPr>
          <w:rFonts w:ascii="標楷體" w:eastAsia="標楷體" w:hAnsi="標楷體" w:hint="eastAsia"/>
        </w:rPr>
        <w:t>ciMes</w:t>
      </w:r>
      <w:proofErr w:type="spellEnd"/>
      <w:r w:rsidRPr="006D428C">
        <w:rPr>
          <w:rFonts w:ascii="標楷體" w:eastAsia="標楷體" w:hAnsi="標楷體" w:hint="eastAsia"/>
        </w:rPr>
        <w:t>產品架構及功能下能落實即時化、數據化及透明化之工廠管理，並有效的管理與追蹤在製品的生產狀態，同時提高工廠的效能及產能，並有效降低生產成本及風險，提升工廠之電子化作業，以確實控管生產，準確達成客戶交期</w:t>
      </w:r>
      <w:r w:rsidR="00887D34" w:rsidRPr="006D428C">
        <w:rPr>
          <w:rFonts w:ascii="標楷體" w:eastAsia="標楷體" w:hAnsi="標楷體" w:hint="eastAsia"/>
        </w:rPr>
        <w:t>。</w:t>
      </w:r>
    </w:p>
    <w:p w:rsidR="005C717F" w:rsidRPr="006D428C" w:rsidRDefault="005C717F" w:rsidP="005C717F">
      <w:pPr>
        <w:ind w:firstLine="480"/>
        <w:rPr>
          <w:rFonts w:ascii="標楷體" w:eastAsia="標楷體" w:hAnsi="標楷體"/>
        </w:rPr>
      </w:pPr>
    </w:p>
    <w:p w:rsidR="00887D34" w:rsidRDefault="00887D34" w:rsidP="005C717F">
      <w:pPr>
        <w:ind w:firstLine="480"/>
        <w:rPr>
          <w:rFonts w:ascii="標楷體" w:eastAsia="標楷體" w:hAnsi="標楷體"/>
        </w:rPr>
      </w:pPr>
      <w:r w:rsidRPr="006D428C">
        <w:rPr>
          <w:rFonts w:ascii="標楷體" w:eastAsia="標楷體" w:hAnsi="標楷體" w:hint="eastAsia"/>
        </w:rPr>
        <w:t>本次導入主要包含下列產品模組為導入範圍。</w:t>
      </w:r>
    </w:p>
    <w:p w:rsidR="005C717F" w:rsidRDefault="005C717F" w:rsidP="005C717F">
      <w:pPr>
        <w:ind w:firstLine="480"/>
        <w:rPr>
          <w:rFonts w:ascii="標楷體" w:eastAsia="標楷體" w:hAnsi="標楷體"/>
        </w:rPr>
      </w:pPr>
    </w:p>
    <w:p w:rsidR="00887D34" w:rsidRPr="006D428C" w:rsidRDefault="00887D34" w:rsidP="00C50D55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 w:cs="Arial"/>
        </w:rPr>
      </w:pPr>
      <w:r w:rsidRPr="006D428C">
        <w:rPr>
          <w:rFonts w:ascii="標楷體" w:eastAsia="標楷體" w:hAnsi="標楷體" w:cs="新細明體" w:hint="eastAsia"/>
        </w:rPr>
        <w:t>生產追蹤模組</w:t>
      </w:r>
      <w:r w:rsidRPr="006D428C">
        <w:rPr>
          <w:rFonts w:ascii="標楷體" w:eastAsia="標楷體" w:hAnsi="標楷體" w:cs="Arial"/>
        </w:rPr>
        <w:t>(WIP)</w:t>
      </w:r>
    </w:p>
    <w:p w:rsidR="004B40D4" w:rsidRDefault="00887D34" w:rsidP="00C50D55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 w:cs="新細明體"/>
        </w:rPr>
      </w:pPr>
      <w:r w:rsidRPr="006D428C">
        <w:rPr>
          <w:rFonts w:ascii="標楷體" w:eastAsia="標楷體" w:hAnsi="標楷體" w:cs="新細明體" w:hint="eastAsia"/>
        </w:rPr>
        <w:t>物料管理模組</w:t>
      </w:r>
      <w:r w:rsidRPr="006D428C">
        <w:rPr>
          <w:rFonts w:ascii="標楷體" w:eastAsia="標楷體" w:hAnsi="標楷體" w:cs="新細明體"/>
        </w:rPr>
        <w:t>(</w:t>
      </w:r>
      <w:r w:rsidRPr="006D428C">
        <w:rPr>
          <w:rFonts w:ascii="標楷體" w:eastAsia="標楷體" w:hAnsi="標楷體" w:cs="新細明體" w:hint="eastAsia"/>
        </w:rPr>
        <w:t>MMS</w:t>
      </w:r>
      <w:r w:rsidRPr="006D428C">
        <w:rPr>
          <w:rFonts w:ascii="標楷體" w:eastAsia="標楷體" w:hAnsi="標楷體" w:cs="新細明體"/>
        </w:rPr>
        <w:t>)</w:t>
      </w:r>
    </w:p>
    <w:p w:rsidR="00266FB4" w:rsidRDefault="00266FB4" w:rsidP="00266FB4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 w:cs="新細明體"/>
        </w:rPr>
      </w:pPr>
      <w:r w:rsidRPr="00266FB4">
        <w:rPr>
          <w:rFonts w:ascii="標楷體" w:eastAsia="標楷體" w:hAnsi="標楷體" w:cs="新細明體" w:hint="eastAsia"/>
        </w:rPr>
        <w:t>零配件管理</w:t>
      </w:r>
      <w:r w:rsidR="00640D2F" w:rsidRPr="006D428C">
        <w:rPr>
          <w:rFonts w:ascii="標楷體" w:eastAsia="標楷體" w:hAnsi="標楷體" w:cs="新細明體" w:hint="eastAsia"/>
        </w:rPr>
        <w:t>模組</w:t>
      </w:r>
      <w:r w:rsidRPr="00266FB4">
        <w:rPr>
          <w:rFonts w:ascii="標楷體" w:eastAsia="標楷體" w:hAnsi="標楷體" w:cs="新細明體" w:hint="eastAsia"/>
        </w:rPr>
        <w:t>(Tooling)</w:t>
      </w:r>
    </w:p>
    <w:p w:rsidR="00266FB4" w:rsidRDefault="00266FB4" w:rsidP="00266FB4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 w:cs="新細明體"/>
        </w:rPr>
      </w:pPr>
      <w:r w:rsidRPr="00266FB4">
        <w:rPr>
          <w:rFonts w:ascii="標楷體" w:eastAsia="標楷體" w:hAnsi="標楷體" w:cs="新細明體" w:hint="eastAsia"/>
        </w:rPr>
        <w:t>載具管理</w:t>
      </w:r>
      <w:r w:rsidR="00640D2F" w:rsidRPr="006D428C">
        <w:rPr>
          <w:rFonts w:ascii="標楷體" w:eastAsia="標楷體" w:hAnsi="標楷體" w:cs="新細明體" w:hint="eastAsia"/>
        </w:rPr>
        <w:t>模組</w:t>
      </w:r>
      <w:r w:rsidRPr="00266FB4">
        <w:rPr>
          <w:rFonts w:ascii="標楷體" w:eastAsia="標楷體" w:hAnsi="標楷體" w:cs="新細明體" w:hint="eastAsia"/>
        </w:rPr>
        <w:t>(CMS)</w:t>
      </w:r>
    </w:p>
    <w:p w:rsidR="00266FB4" w:rsidRPr="00266FB4" w:rsidRDefault="00266FB4" w:rsidP="00266FB4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 w:cs="新細明體"/>
        </w:rPr>
      </w:pPr>
      <w:r w:rsidRPr="00266FB4">
        <w:rPr>
          <w:rFonts w:ascii="標楷體" w:eastAsia="標楷體" w:hAnsi="標楷體" w:cs="新細明體" w:hint="eastAsia"/>
        </w:rPr>
        <w:t>品質管理</w:t>
      </w:r>
      <w:r w:rsidR="00640D2F" w:rsidRPr="006D428C">
        <w:rPr>
          <w:rFonts w:ascii="標楷體" w:eastAsia="標楷體" w:hAnsi="標楷體" w:cs="新細明體" w:hint="eastAsia"/>
        </w:rPr>
        <w:t>模組</w:t>
      </w:r>
      <w:r w:rsidRPr="00266FB4">
        <w:rPr>
          <w:rFonts w:ascii="標楷體" w:eastAsia="標楷體" w:hAnsi="標楷體" w:cs="新細明體" w:hint="eastAsia"/>
        </w:rPr>
        <w:t>(QC)</w:t>
      </w:r>
    </w:p>
    <w:p w:rsidR="00266FB4" w:rsidRPr="00266FB4" w:rsidRDefault="00266FB4" w:rsidP="00266FB4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 w:cs="新細明體"/>
        </w:rPr>
      </w:pPr>
      <w:r w:rsidRPr="00266FB4">
        <w:rPr>
          <w:rFonts w:ascii="標楷體" w:eastAsia="標楷體" w:hAnsi="標楷體" w:cs="新細明體" w:hint="eastAsia"/>
        </w:rPr>
        <w:t>標籤管理</w:t>
      </w:r>
      <w:r w:rsidR="00640D2F" w:rsidRPr="006D428C">
        <w:rPr>
          <w:rFonts w:ascii="標楷體" w:eastAsia="標楷體" w:hAnsi="標楷體" w:cs="新細明體" w:hint="eastAsia"/>
        </w:rPr>
        <w:t>模組</w:t>
      </w:r>
      <w:r w:rsidRPr="00266FB4">
        <w:rPr>
          <w:rFonts w:ascii="標楷體" w:eastAsia="標楷體" w:hAnsi="標楷體" w:cs="新細明體" w:hint="eastAsia"/>
        </w:rPr>
        <w:t>(LMS)</w:t>
      </w:r>
    </w:p>
    <w:p w:rsidR="004B40D4" w:rsidRPr="006D428C" w:rsidRDefault="00887D34" w:rsidP="00C50D55">
      <w:pPr>
        <w:numPr>
          <w:ilvl w:val="0"/>
          <w:numId w:val="7"/>
        </w:numPr>
        <w:tabs>
          <w:tab w:val="clear" w:pos="3360"/>
        </w:tabs>
        <w:adjustRightInd w:val="0"/>
        <w:snapToGrid w:val="0"/>
        <w:spacing w:afterLines="50" w:after="180" w:line="240" w:lineRule="atLeast"/>
        <w:ind w:left="1200" w:rightChars="284" w:right="682" w:hanging="360"/>
        <w:rPr>
          <w:rFonts w:ascii="標楷體" w:eastAsia="標楷體" w:hAnsi="標楷體"/>
        </w:rPr>
      </w:pPr>
      <w:r w:rsidRPr="006D428C">
        <w:rPr>
          <w:rFonts w:ascii="標楷體" w:eastAsia="標楷體" w:hAnsi="標楷體" w:cs="Arial" w:hint="eastAsia"/>
        </w:rPr>
        <w:t>報表管理模組</w:t>
      </w:r>
      <w:r w:rsidRPr="006D428C">
        <w:rPr>
          <w:rFonts w:ascii="標楷體" w:eastAsia="標楷體" w:hAnsi="標楷體" w:cs="Arial"/>
        </w:rPr>
        <w:t>(WRP)</w:t>
      </w:r>
    </w:p>
    <w:p w:rsidR="00213EB4" w:rsidRPr="006D428C" w:rsidRDefault="00213EB4" w:rsidP="004E662B">
      <w:pPr>
        <w:widowControl/>
        <w:rPr>
          <w:rFonts w:ascii="標楷體" w:eastAsia="標楷體" w:hAnsi="標楷體"/>
          <w:b/>
          <w:bCs/>
          <w:sz w:val="40"/>
          <w:szCs w:val="48"/>
        </w:rPr>
        <w:sectPr w:rsidR="00213EB4" w:rsidRPr="006D428C" w:rsidSect="00B846D5">
          <w:headerReference w:type="first" r:id="rId18"/>
          <w:pgSz w:w="11907" w:h="16840" w:code="9"/>
          <w:pgMar w:top="1440" w:right="1134" w:bottom="1440" w:left="1418" w:header="851" w:footer="992" w:gutter="0"/>
          <w:cols w:space="425"/>
          <w:titlePg/>
          <w:docGrid w:type="lines" w:linePitch="360"/>
        </w:sectPr>
      </w:pPr>
    </w:p>
    <w:p w:rsidR="007026E7" w:rsidRPr="006D428C" w:rsidRDefault="003631D4" w:rsidP="0096235E">
      <w:pPr>
        <w:pStyle w:val="1"/>
        <w:numPr>
          <w:ilvl w:val="0"/>
          <w:numId w:val="3"/>
        </w:numPr>
        <w:tabs>
          <w:tab w:val="clear" w:pos="1385"/>
          <w:tab w:val="num" w:pos="425"/>
        </w:tabs>
        <w:ind w:left="425"/>
        <w:rPr>
          <w:rFonts w:ascii="標楷體" w:eastAsia="標楷體" w:hAnsi="標楷體" w:cs="Arial"/>
        </w:rPr>
      </w:pPr>
      <w:bookmarkStart w:id="16" w:name="_Toc525719850"/>
      <w:r w:rsidRPr="006D428C">
        <w:rPr>
          <w:rFonts w:ascii="標楷體" w:eastAsia="標楷體" w:hAnsi="標楷體" w:cs="Arial"/>
        </w:rPr>
        <w:lastRenderedPageBreak/>
        <w:t>系統架構</w:t>
      </w:r>
      <w:bookmarkEnd w:id="16"/>
    </w:p>
    <w:p w:rsidR="0077749F" w:rsidRPr="006D428C" w:rsidRDefault="0077749F" w:rsidP="002D7CBE">
      <w:pPr>
        <w:ind w:firstLine="480"/>
        <w:rPr>
          <w:rFonts w:ascii="標楷體" w:eastAsia="標楷體" w:hAnsi="標楷體"/>
        </w:rPr>
      </w:pPr>
      <w:r w:rsidRPr="006D428C">
        <w:rPr>
          <w:rFonts w:ascii="標楷體" w:eastAsia="標楷體" w:hAnsi="標楷體"/>
        </w:rPr>
        <w:t>本次系統導入由 ERP 工單開始，將生產所需要的相關資訊帶入 MES 系統，透過MES</w:t>
      </w:r>
      <w:r w:rsidR="00DB44AF" w:rsidRPr="006D428C">
        <w:rPr>
          <w:rFonts w:ascii="標楷體" w:eastAsia="標楷體" w:hAnsi="標楷體"/>
        </w:rPr>
        <w:t>對產品、流程、數量等</w:t>
      </w:r>
      <w:r w:rsidRPr="006D428C">
        <w:rPr>
          <w:rFonts w:ascii="標楷體" w:eastAsia="標楷體" w:hAnsi="標楷體"/>
        </w:rPr>
        <w:t>監控，最後將完工成品數量</w:t>
      </w:r>
      <w:r w:rsidR="00DB44AF" w:rsidRPr="006D428C">
        <w:rPr>
          <w:rFonts w:ascii="標楷體" w:eastAsia="標楷體" w:hAnsi="標楷體"/>
        </w:rPr>
        <w:t>、</w:t>
      </w:r>
      <w:r w:rsidR="00887D34" w:rsidRPr="006D428C">
        <w:rPr>
          <w:rFonts w:ascii="標楷體" w:eastAsia="標楷體" w:hAnsi="標楷體" w:hint="eastAsia"/>
        </w:rPr>
        <w:t>物料</w:t>
      </w:r>
      <w:r w:rsidRPr="006D428C">
        <w:rPr>
          <w:rFonts w:ascii="標楷體" w:eastAsia="標楷體" w:hAnsi="標楷體"/>
        </w:rPr>
        <w:t>等資訊</w:t>
      </w:r>
      <w:proofErr w:type="gramStart"/>
      <w:r w:rsidRPr="006D428C">
        <w:rPr>
          <w:rFonts w:ascii="標楷體" w:eastAsia="標楷體" w:hAnsi="標楷體"/>
        </w:rPr>
        <w:t>再回拋</w:t>
      </w:r>
      <w:r w:rsidR="00B02361" w:rsidRPr="006D428C">
        <w:rPr>
          <w:rFonts w:ascii="標楷體" w:eastAsia="標楷體" w:hAnsi="標楷體" w:hint="eastAsia"/>
        </w:rPr>
        <w:t>給</w:t>
      </w:r>
      <w:proofErr w:type="gramEnd"/>
      <w:r w:rsidRPr="006D428C">
        <w:rPr>
          <w:rFonts w:ascii="標楷體" w:eastAsia="標楷體" w:hAnsi="標楷體"/>
        </w:rPr>
        <w:t>ERP系統，達成一個完整的</w:t>
      </w:r>
      <w:proofErr w:type="gramStart"/>
      <w:r w:rsidRPr="006D428C">
        <w:rPr>
          <w:rFonts w:ascii="標楷體" w:eastAsia="標楷體" w:hAnsi="標楷體"/>
        </w:rPr>
        <w:t>產銷鏈循</w:t>
      </w:r>
      <w:proofErr w:type="gramEnd"/>
      <w:r w:rsidRPr="006D428C">
        <w:rPr>
          <w:rFonts w:ascii="標楷體" w:eastAsia="標楷體" w:hAnsi="標楷體"/>
        </w:rPr>
        <w:t>環。</w:t>
      </w:r>
    </w:p>
    <w:p w:rsidR="0077749F" w:rsidRPr="006D428C" w:rsidRDefault="0077749F" w:rsidP="00350B29">
      <w:pPr>
        <w:ind w:firstLine="480"/>
        <w:rPr>
          <w:rFonts w:ascii="標楷體" w:eastAsia="標楷體" w:hAnsi="標楷體"/>
        </w:rPr>
      </w:pPr>
    </w:p>
    <w:p w:rsidR="00A147D7" w:rsidRPr="006D428C" w:rsidRDefault="00887D34" w:rsidP="002D7CBE">
      <w:pPr>
        <w:ind w:firstLine="480"/>
        <w:rPr>
          <w:rFonts w:ascii="標楷體" w:eastAsia="標楷體" w:hAnsi="標楷體"/>
        </w:rPr>
      </w:pPr>
      <w:r w:rsidRPr="006D428C">
        <w:rPr>
          <w:rFonts w:ascii="標楷體" w:eastAsia="標楷體" w:hAnsi="標楷體"/>
        </w:rPr>
        <w:t>目前設計之解決方案以流程過帳順暢為主，配合貴公司之人員</w:t>
      </w:r>
      <w:r w:rsidR="00A147D7" w:rsidRPr="006D428C">
        <w:rPr>
          <w:rFonts w:ascii="標楷體" w:eastAsia="標楷體" w:hAnsi="標楷體"/>
        </w:rPr>
        <w:t>要求，做到有意義之生產追蹤。</w:t>
      </w:r>
    </w:p>
    <w:p w:rsidR="00411322" w:rsidRPr="006D428C" w:rsidRDefault="00411322" w:rsidP="0077749F">
      <w:pPr>
        <w:rPr>
          <w:rFonts w:ascii="標楷體" w:eastAsia="標楷體" w:hAnsi="標楷體"/>
        </w:rPr>
      </w:pPr>
    </w:p>
    <w:p w:rsidR="001A6264" w:rsidRPr="006D428C" w:rsidRDefault="001A6264" w:rsidP="0077749F">
      <w:pPr>
        <w:rPr>
          <w:rFonts w:ascii="標楷體" w:eastAsia="標楷體" w:hAnsi="標楷體"/>
        </w:rPr>
      </w:pPr>
    </w:p>
    <w:p w:rsidR="0077749F" w:rsidRPr="006D428C" w:rsidRDefault="00411322" w:rsidP="0096235E">
      <w:pPr>
        <w:pStyle w:val="1"/>
        <w:numPr>
          <w:ilvl w:val="0"/>
          <w:numId w:val="3"/>
        </w:numPr>
        <w:tabs>
          <w:tab w:val="clear" w:pos="1385"/>
          <w:tab w:val="num" w:pos="425"/>
        </w:tabs>
        <w:ind w:left="425"/>
        <w:rPr>
          <w:rFonts w:ascii="標楷體" w:eastAsia="標楷體" w:hAnsi="標楷體" w:cs="Arial"/>
        </w:rPr>
      </w:pPr>
      <w:bookmarkStart w:id="17" w:name="_Toc525719851"/>
      <w:r w:rsidRPr="006D428C">
        <w:rPr>
          <w:rFonts w:ascii="標楷體" w:eastAsia="標楷體" w:hAnsi="標楷體" w:cs="Arial" w:hint="eastAsia"/>
        </w:rPr>
        <w:t>系統功能</w:t>
      </w:r>
      <w:bookmarkEnd w:id="17"/>
    </w:p>
    <w:p w:rsidR="00B454C9" w:rsidRPr="006D428C" w:rsidRDefault="007E4BDC" w:rsidP="0096235E">
      <w:pPr>
        <w:pStyle w:val="20"/>
        <w:numPr>
          <w:ilvl w:val="1"/>
          <w:numId w:val="3"/>
        </w:numPr>
      </w:pPr>
      <w:bookmarkStart w:id="18" w:name="_Toc525719852"/>
      <w:r w:rsidRPr="006D428C">
        <w:rPr>
          <w:rFonts w:hint="eastAsia"/>
        </w:rPr>
        <w:t>WIP作業分析</w:t>
      </w:r>
      <w:bookmarkEnd w:id="18"/>
    </w:p>
    <w:p w:rsidR="00D94BF7" w:rsidRPr="006D428C" w:rsidRDefault="007E4BDC" w:rsidP="00D94BF7">
      <w:pPr>
        <w:rPr>
          <w:rFonts w:ascii="標楷體" w:eastAsia="標楷體" w:hAnsi="標楷體"/>
        </w:rPr>
      </w:pPr>
      <w:r w:rsidRPr="006D428C">
        <w:rPr>
          <w:rFonts w:ascii="標楷體" w:eastAsia="標楷體" w:hAnsi="標楷體" w:cs="Arial" w:hint="eastAsia"/>
        </w:rPr>
        <w:tab/>
      </w:r>
      <w:r w:rsidRPr="006D428C">
        <w:rPr>
          <w:rFonts w:ascii="標楷體" w:eastAsia="標楷體" w:hAnsi="標楷體" w:cs="Arial"/>
        </w:rPr>
        <w:t>生產出高良率，高品質的產品，是每</w:t>
      </w:r>
      <w:proofErr w:type="gramStart"/>
      <w:r w:rsidRPr="006D428C">
        <w:rPr>
          <w:rFonts w:ascii="標楷體" w:eastAsia="標楷體" w:hAnsi="標楷體" w:cs="Arial"/>
        </w:rPr>
        <w:t>個</w:t>
      </w:r>
      <w:proofErr w:type="gramEnd"/>
      <w:r w:rsidRPr="006D428C">
        <w:rPr>
          <w:rFonts w:ascii="標楷體" w:eastAsia="標楷體" w:hAnsi="標楷體" w:cs="Arial"/>
        </w:rPr>
        <w:t>工廠隨時都在努力的方向，而如何監控產出的成品，能達到客戶的要求、國際的標準，就有賴於</w:t>
      </w:r>
      <w:r w:rsidRPr="006D428C">
        <w:rPr>
          <w:rFonts w:ascii="標楷體" w:eastAsia="標楷體" w:hAnsi="標楷體" w:cs="Arial" w:hint="eastAsia"/>
        </w:rPr>
        <w:t>成品生產履歷的追朔</w:t>
      </w:r>
      <w:r w:rsidRPr="006D428C">
        <w:rPr>
          <w:rFonts w:ascii="標楷體" w:eastAsia="標楷體" w:hAnsi="標楷體" w:cs="Arial"/>
        </w:rPr>
        <w:t>。</w:t>
      </w:r>
    </w:p>
    <w:p w:rsidR="00D94BF7" w:rsidRPr="006D428C" w:rsidRDefault="00D94BF7" w:rsidP="00D94BF7">
      <w:pPr>
        <w:rPr>
          <w:rFonts w:ascii="標楷體" w:eastAsia="標楷體" w:hAnsi="標楷體"/>
        </w:rPr>
      </w:pPr>
    </w:p>
    <w:p w:rsidR="007E4BDC" w:rsidRPr="006D428C" w:rsidRDefault="007E4BDC" w:rsidP="00F15F54">
      <w:pPr>
        <w:pStyle w:val="3"/>
      </w:pPr>
      <w:bookmarkStart w:id="19" w:name="_Toc525719853"/>
      <w:bookmarkStart w:id="20" w:name="_Toc486158639"/>
      <w:r w:rsidRPr="006D428C">
        <w:rPr>
          <w:rFonts w:hint="eastAsia"/>
        </w:rPr>
        <w:t>整體流程</w:t>
      </w:r>
      <w:bookmarkEnd w:id="19"/>
    </w:p>
    <w:p w:rsidR="00C36843" w:rsidRPr="005C70E5" w:rsidRDefault="00C36843" w:rsidP="007E4BDC">
      <w:pPr>
        <w:rPr>
          <w:rFonts w:ascii="標楷體" w:eastAsia="標楷體" w:hAnsi="標楷體"/>
          <w:color w:val="FF0000"/>
        </w:rPr>
      </w:pPr>
      <w:r w:rsidRPr="006D428C">
        <w:rPr>
          <w:rFonts w:ascii="標楷體" w:eastAsia="標楷體" w:hAnsi="標楷體" w:hint="eastAsia"/>
        </w:rPr>
        <w:tab/>
      </w:r>
      <w:r w:rsidR="00772472">
        <w:rPr>
          <w:rFonts w:ascii="標楷體" w:eastAsia="標楷體" w:hAnsi="標楷體" w:hint="eastAsia"/>
          <w:lang w:eastAsia="zh-HK"/>
        </w:rPr>
        <w:t>生管</w:t>
      </w:r>
      <w:r w:rsidR="002D314C">
        <w:rPr>
          <w:rFonts w:ascii="標楷體" w:eastAsia="標楷體" w:hAnsi="標楷體" w:hint="eastAsia"/>
          <w:lang w:eastAsia="zh-HK"/>
        </w:rPr>
        <w:t>於</w:t>
      </w:r>
      <w:r w:rsidR="00FF1C16">
        <w:rPr>
          <w:rFonts w:ascii="標楷體" w:eastAsia="標楷體" w:hAnsi="標楷體" w:hint="eastAsia"/>
        </w:rPr>
        <w:t>EBS</w:t>
      </w:r>
      <w:r w:rsidR="00FF1C16">
        <w:rPr>
          <w:rFonts w:ascii="標楷體" w:eastAsia="標楷體" w:hAnsi="標楷體" w:hint="eastAsia"/>
          <w:lang w:eastAsia="zh-HK"/>
        </w:rPr>
        <w:t>開立工單後，經由</w:t>
      </w:r>
      <w:r w:rsidR="002D314C">
        <w:rPr>
          <w:rFonts w:ascii="標楷體" w:eastAsia="標楷體" w:hAnsi="標楷體" w:hint="eastAsia"/>
        </w:rPr>
        <w:t>E</w:t>
      </w:r>
      <w:r w:rsidR="002D314C">
        <w:rPr>
          <w:rFonts w:ascii="標楷體" w:eastAsia="標楷體" w:hAnsi="標楷體"/>
        </w:rPr>
        <w:t>xcel</w:t>
      </w:r>
      <w:r w:rsidR="002D314C">
        <w:rPr>
          <w:rFonts w:ascii="標楷體" w:eastAsia="標楷體" w:hAnsi="標楷體" w:hint="eastAsia"/>
          <w:lang w:eastAsia="zh-HK"/>
        </w:rPr>
        <w:t>完成出料單的</w:t>
      </w:r>
      <w:r w:rsidR="007D284F">
        <w:rPr>
          <w:rFonts w:ascii="標楷體" w:eastAsia="標楷體" w:hAnsi="標楷體" w:hint="eastAsia"/>
          <w:lang w:eastAsia="zh-HK"/>
        </w:rPr>
        <w:t>作業</w:t>
      </w:r>
      <w:r w:rsidR="005C70E5">
        <w:rPr>
          <w:rFonts w:ascii="標楷體" w:eastAsia="標楷體" w:hAnsi="標楷體" w:hint="eastAsia"/>
          <w:lang w:eastAsia="zh-HK"/>
        </w:rPr>
        <w:t>，</w:t>
      </w:r>
      <w:r w:rsidR="00FF1C16">
        <w:rPr>
          <w:rFonts w:ascii="標楷體" w:eastAsia="標楷體" w:hAnsi="標楷體" w:hint="eastAsia"/>
          <w:lang w:eastAsia="zh-HK"/>
        </w:rPr>
        <w:t>並利用巨集</w:t>
      </w:r>
      <w:r w:rsidR="007D284F">
        <w:rPr>
          <w:rFonts w:ascii="標楷體" w:eastAsia="標楷體" w:hAnsi="標楷體" w:hint="eastAsia"/>
          <w:lang w:eastAsia="zh-HK"/>
        </w:rPr>
        <w:t>儲存成生管版本</w:t>
      </w:r>
      <w:r w:rsidR="005C70E5">
        <w:rPr>
          <w:rFonts w:ascii="標楷體" w:eastAsia="標楷體" w:hAnsi="標楷體" w:hint="eastAsia"/>
          <w:lang w:eastAsia="zh-HK"/>
        </w:rPr>
        <w:t>和</w:t>
      </w:r>
      <w:r w:rsidR="007D284F">
        <w:rPr>
          <w:rFonts w:ascii="標楷體" w:eastAsia="標楷體" w:hAnsi="標楷體" w:hint="eastAsia"/>
          <w:lang w:eastAsia="zh-HK"/>
        </w:rPr>
        <w:t>抛轉</w:t>
      </w:r>
      <w:r w:rsidR="005C70E5">
        <w:rPr>
          <w:rFonts w:ascii="標楷體" w:eastAsia="標楷體" w:hAnsi="標楷體" w:hint="eastAsia"/>
          <w:lang w:eastAsia="zh-HK"/>
        </w:rPr>
        <w:t>至</w:t>
      </w:r>
      <w:r w:rsidR="002D314C">
        <w:rPr>
          <w:rFonts w:ascii="標楷體" w:eastAsia="標楷體" w:hAnsi="標楷體" w:hint="eastAsia"/>
          <w:lang w:eastAsia="zh-HK"/>
        </w:rPr>
        <w:t>中介表</w:t>
      </w:r>
      <w:r w:rsidR="002D314C">
        <w:rPr>
          <w:rFonts w:ascii="標楷體" w:eastAsia="標楷體" w:hAnsi="標楷體" w:hint="eastAsia"/>
        </w:rPr>
        <w:t>f</w:t>
      </w:r>
      <w:r w:rsidR="002D314C">
        <w:rPr>
          <w:rFonts w:ascii="標楷體" w:eastAsia="標楷體" w:hAnsi="標楷體"/>
        </w:rPr>
        <w:t>or</w:t>
      </w:r>
      <w:r w:rsidR="002D314C">
        <w:rPr>
          <w:rFonts w:ascii="標楷體" w:eastAsia="標楷體" w:hAnsi="標楷體" w:hint="eastAsia"/>
          <w:lang w:eastAsia="zh-HK"/>
        </w:rPr>
        <w:t>工單組成成份</w:t>
      </w:r>
      <w:r w:rsidR="005C70E5">
        <w:rPr>
          <w:rFonts w:ascii="標楷體" w:eastAsia="標楷體" w:hAnsi="標楷體" w:hint="eastAsia"/>
          <w:lang w:eastAsia="zh-HK"/>
        </w:rPr>
        <w:t>後再至</w:t>
      </w:r>
      <w:r w:rsidR="005C70E5">
        <w:rPr>
          <w:rFonts w:ascii="標楷體" w:eastAsia="標楷體" w:hAnsi="標楷體" w:hint="eastAsia"/>
        </w:rPr>
        <w:t>EBS</w:t>
      </w:r>
      <w:r w:rsidR="005C70E5">
        <w:rPr>
          <w:rFonts w:ascii="標楷體" w:eastAsia="標楷體" w:hAnsi="標楷體" w:hint="eastAsia"/>
          <w:lang w:eastAsia="zh-HK"/>
        </w:rPr>
        <w:t>核發工單</w:t>
      </w:r>
      <w:r w:rsidR="00FF1C16">
        <w:rPr>
          <w:rFonts w:ascii="標楷體" w:eastAsia="標楷體" w:hAnsi="標楷體" w:hint="eastAsia"/>
          <w:lang w:eastAsia="zh-HK"/>
        </w:rPr>
        <w:t>。</w:t>
      </w:r>
      <w:r w:rsidR="007D284F">
        <w:rPr>
          <w:rFonts w:ascii="標楷體" w:eastAsia="標楷體" w:hAnsi="標楷體" w:hint="eastAsia"/>
          <w:lang w:eastAsia="zh-HK"/>
        </w:rPr>
        <w:t>資材人員依出料單內容和</w:t>
      </w:r>
      <w:r w:rsidR="00095A73">
        <w:rPr>
          <w:rFonts w:ascii="標楷體" w:eastAsia="標楷體" w:hAnsi="標楷體" w:hint="eastAsia"/>
          <w:lang w:eastAsia="zh-HK"/>
        </w:rPr>
        <w:t>倉房</w:t>
      </w:r>
      <w:r w:rsidR="007D284F">
        <w:rPr>
          <w:rFonts w:ascii="標楷體" w:eastAsia="標楷體" w:hAnsi="標楷體" w:hint="eastAsia"/>
          <w:lang w:eastAsia="zh-HK"/>
        </w:rPr>
        <w:t>現況</w:t>
      </w:r>
      <w:r w:rsidR="005C70E5">
        <w:rPr>
          <w:rFonts w:ascii="標楷體" w:eastAsia="標楷體" w:hAnsi="標楷體" w:hint="eastAsia"/>
        </w:rPr>
        <w:t>，</w:t>
      </w:r>
      <w:r w:rsidR="007D284F">
        <w:rPr>
          <w:rFonts w:ascii="標楷體" w:eastAsia="標楷體" w:hAnsi="標楷體" w:hint="eastAsia"/>
          <w:lang w:eastAsia="zh-HK"/>
        </w:rPr>
        <w:t>將工單所需之原物料和回收料運載至產線的線邊倉</w:t>
      </w:r>
      <w:r w:rsidR="005C70E5">
        <w:rPr>
          <w:rFonts w:ascii="標楷體" w:eastAsia="標楷體" w:hAnsi="標楷體" w:hint="eastAsia"/>
          <w:lang w:eastAsia="zh-HK"/>
        </w:rPr>
        <w:t>，並與產線人員對點，隨後至</w:t>
      </w:r>
      <w:r w:rsidR="005C70E5">
        <w:rPr>
          <w:rFonts w:ascii="標楷體" w:eastAsia="標楷體" w:hAnsi="標楷體" w:hint="eastAsia"/>
        </w:rPr>
        <w:t>MES</w:t>
      </w:r>
      <w:r w:rsidR="005C70E5" w:rsidRPr="00095A73">
        <w:rPr>
          <w:rFonts w:ascii="標楷體" w:eastAsia="標楷體" w:hAnsi="標楷體" w:hint="eastAsia"/>
          <w:u w:val="single"/>
          <w:lang w:eastAsia="zh-HK"/>
        </w:rPr>
        <w:t>調整發料數量</w:t>
      </w:r>
      <w:r w:rsidR="005C70E5">
        <w:rPr>
          <w:rFonts w:ascii="標楷體" w:eastAsia="標楷體" w:hAnsi="標楷體" w:hint="eastAsia"/>
          <w:lang w:eastAsia="zh-HK"/>
        </w:rPr>
        <w:t>後儲存成資材版本</w:t>
      </w:r>
      <w:r w:rsidR="00095A73">
        <w:rPr>
          <w:rFonts w:ascii="標楷體" w:eastAsia="標楷體" w:hAnsi="標楷體" w:hint="eastAsia"/>
          <w:lang w:eastAsia="zh-HK"/>
        </w:rPr>
        <w:t>和抛轉至中介表</w:t>
      </w:r>
      <w:r w:rsidR="00095A73">
        <w:rPr>
          <w:rFonts w:ascii="標楷體" w:eastAsia="標楷體" w:hAnsi="標楷體" w:hint="eastAsia"/>
        </w:rPr>
        <w:t>f</w:t>
      </w:r>
      <w:r w:rsidR="00095A73">
        <w:rPr>
          <w:rFonts w:ascii="標楷體" w:eastAsia="標楷體" w:hAnsi="標楷體"/>
        </w:rPr>
        <w:t>or</w:t>
      </w:r>
      <w:r w:rsidR="005C70E5">
        <w:rPr>
          <w:rFonts w:ascii="標楷體" w:eastAsia="標楷體" w:hAnsi="標楷體" w:hint="eastAsia"/>
          <w:lang w:eastAsia="zh-HK"/>
        </w:rPr>
        <w:t>調撥，當熔煉進站</w:t>
      </w:r>
      <w:r w:rsidR="00095A73">
        <w:rPr>
          <w:rFonts w:ascii="標楷體" w:eastAsia="標楷體" w:hAnsi="標楷體" w:hint="eastAsia"/>
          <w:lang w:eastAsia="zh-HK"/>
        </w:rPr>
        <w:t>後</w:t>
      </w:r>
      <w:r w:rsidR="005C70E5">
        <w:rPr>
          <w:rFonts w:ascii="標楷體" w:eastAsia="標楷體" w:hAnsi="標楷體" w:hint="eastAsia"/>
          <w:lang w:eastAsia="zh-HK"/>
        </w:rPr>
        <w:t>才執行扣料</w:t>
      </w:r>
      <w:r w:rsidR="00B84F70">
        <w:rPr>
          <w:rFonts w:ascii="標楷體" w:eastAsia="標楷體" w:hAnsi="標楷體" w:hint="eastAsia"/>
          <w:lang w:eastAsia="zh-HK"/>
        </w:rPr>
        <w:t>和抛轉至中介表</w:t>
      </w:r>
      <w:r w:rsidR="00B84F70">
        <w:rPr>
          <w:rFonts w:ascii="標楷體" w:eastAsia="標楷體" w:hAnsi="標楷體" w:hint="eastAsia"/>
        </w:rPr>
        <w:t>f</w:t>
      </w:r>
      <w:r w:rsidR="00B84F70">
        <w:rPr>
          <w:rFonts w:ascii="標楷體" w:eastAsia="標楷體" w:hAnsi="標楷體"/>
        </w:rPr>
        <w:t>or</w:t>
      </w:r>
      <w:r w:rsidR="008C6904">
        <w:rPr>
          <w:rFonts w:ascii="標楷體" w:eastAsia="標楷體" w:hAnsi="標楷體" w:hint="eastAsia"/>
          <w:lang w:eastAsia="zh-HK"/>
        </w:rPr>
        <w:t>物料</w:t>
      </w:r>
      <w:r w:rsidR="005C70E5">
        <w:rPr>
          <w:rFonts w:ascii="標楷體" w:eastAsia="標楷體" w:hAnsi="標楷體" w:hint="eastAsia"/>
          <w:lang w:eastAsia="zh-HK"/>
        </w:rPr>
        <w:t>。</w:t>
      </w:r>
    </w:p>
    <w:p w:rsidR="003E6892" w:rsidRDefault="003E6892">
      <w:pPr>
        <w:widowControl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/>
          <w:lang w:eastAsia="zh-HK"/>
        </w:rPr>
        <w:br w:type="page"/>
      </w:r>
    </w:p>
    <w:p w:rsidR="003E6892" w:rsidRPr="009A3ED2" w:rsidRDefault="003E6892" w:rsidP="00881692">
      <w:pPr>
        <w:pStyle w:val="af4"/>
        <w:numPr>
          <w:ilvl w:val="0"/>
          <w:numId w:val="27"/>
        </w:numPr>
        <w:ind w:leftChars="0"/>
        <w:rPr>
          <w:rFonts w:ascii="標楷體" w:eastAsia="標楷體" w:hAnsi="標楷體"/>
          <w:lang w:eastAsia="zh-HK"/>
        </w:rPr>
      </w:pPr>
      <w:r w:rsidRPr="009A3ED2">
        <w:rPr>
          <w:rFonts w:ascii="標楷體" w:eastAsia="標楷體" w:hAnsi="標楷體" w:hint="eastAsia"/>
        </w:rPr>
        <w:lastRenderedPageBreak/>
        <w:t>流程圖</w:t>
      </w:r>
    </w:p>
    <w:p w:rsidR="00C36843" w:rsidRDefault="00772472" w:rsidP="007E4BDC">
      <w:pPr>
        <w:rPr>
          <w:rFonts w:ascii="標楷體" w:eastAsia="標楷體" w:hAnsi="標楷體"/>
          <w:lang w:eastAsia="zh-HK"/>
        </w:rPr>
      </w:pPr>
      <w:r>
        <w:rPr>
          <w:noProof/>
        </w:rPr>
        <w:drawing>
          <wp:inline distT="0" distB="0" distL="0" distR="0" wp14:anchorId="294687DB" wp14:editId="6B20924D">
            <wp:extent cx="5940425" cy="39935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E6" w:rsidRDefault="00F063E6" w:rsidP="007E4BDC">
      <w:pPr>
        <w:rPr>
          <w:rFonts w:ascii="標楷體" w:eastAsia="標楷體" w:hAnsi="標楷體"/>
          <w:lang w:eastAsia="zh-HK"/>
        </w:rPr>
      </w:pPr>
    </w:p>
    <w:p w:rsidR="002773DF" w:rsidRPr="006D428C" w:rsidRDefault="00F063E6" w:rsidP="00914E0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  <w:lang w:eastAsia="zh-HK"/>
        </w:rPr>
        <w:br w:type="page"/>
      </w:r>
      <w:bookmarkEnd w:id="20"/>
    </w:p>
    <w:p w:rsidR="003E6892" w:rsidRPr="006D428C" w:rsidRDefault="00772472" w:rsidP="003E6892">
      <w:pPr>
        <w:pStyle w:val="3"/>
      </w:pPr>
      <w:bookmarkStart w:id="21" w:name="_Toc525719854"/>
      <w:r>
        <w:rPr>
          <w:rFonts w:hint="eastAsia"/>
          <w:lang w:eastAsia="zh-HK"/>
        </w:rPr>
        <w:lastRenderedPageBreak/>
        <w:t>調整發料數量</w:t>
      </w:r>
      <w:bookmarkEnd w:id="21"/>
    </w:p>
    <w:p w:rsidR="003E6892" w:rsidRPr="00F24764" w:rsidRDefault="00640A69" w:rsidP="00640A69">
      <w:pPr>
        <w:ind w:left="-119"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當生管</w:t>
      </w:r>
      <w:r w:rsidR="008D0054">
        <w:rPr>
          <w:rFonts w:ascii="標楷體" w:eastAsia="標楷體" w:hAnsi="標楷體" w:hint="eastAsia"/>
          <w:lang w:eastAsia="zh-HK"/>
        </w:rPr>
        <w:t>完成</w:t>
      </w:r>
      <w:proofErr w:type="gramStart"/>
      <w:r w:rsidR="008D0054">
        <w:rPr>
          <w:rFonts w:ascii="標楷體" w:eastAsia="標楷體" w:hAnsi="標楷體" w:hint="eastAsia"/>
          <w:lang w:eastAsia="zh-HK"/>
        </w:rPr>
        <w:t>出料單</w:t>
      </w:r>
      <w:proofErr w:type="gramEnd"/>
      <w:r w:rsidR="008D0054">
        <w:rPr>
          <w:rFonts w:ascii="標楷體" w:eastAsia="標楷體" w:hAnsi="標楷體" w:hint="eastAsia"/>
          <w:lang w:eastAsia="zh-HK"/>
        </w:rPr>
        <w:t>作業後</w:t>
      </w:r>
      <w:r>
        <w:rPr>
          <w:rFonts w:ascii="標楷體" w:eastAsia="標楷體" w:hAnsi="標楷體" w:hint="eastAsia"/>
        </w:rPr>
        <w:t>，由資材人員</w:t>
      </w:r>
      <w:r w:rsidR="008D0054">
        <w:rPr>
          <w:rFonts w:ascii="標楷體" w:eastAsia="標楷體" w:hAnsi="標楷體" w:hint="eastAsia"/>
          <w:lang w:eastAsia="zh-HK"/>
        </w:rPr>
        <w:t>與產線人員對點後</w:t>
      </w:r>
      <w:r w:rsidR="008D0054">
        <w:rPr>
          <w:rFonts w:ascii="標楷體" w:eastAsia="標楷體" w:hAnsi="標楷體" w:hint="eastAsia"/>
        </w:rPr>
        <w:t>，</w:t>
      </w:r>
      <w:r w:rsidR="008D0054">
        <w:rPr>
          <w:rFonts w:ascii="標楷體" w:eastAsia="標楷體" w:hAnsi="標楷體" w:hint="eastAsia"/>
          <w:lang w:eastAsia="zh-HK"/>
        </w:rPr>
        <w:t>執行</w:t>
      </w:r>
      <w:proofErr w:type="gramStart"/>
      <w:r w:rsidRPr="00EA41C1">
        <w:rPr>
          <w:rFonts w:ascii="標楷體" w:eastAsia="標楷體" w:hAnsi="標楷體" w:hint="eastAsia"/>
          <w:u w:val="single"/>
        </w:rPr>
        <w:t>調整發料數</w:t>
      </w:r>
      <w:proofErr w:type="gramEnd"/>
      <w:r w:rsidRPr="00EA41C1">
        <w:rPr>
          <w:rFonts w:ascii="標楷體" w:eastAsia="標楷體" w:hAnsi="標楷體" w:hint="eastAsia"/>
          <w:u w:val="single"/>
        </w:rPr>
        <w:t>量</w:t>
      </w:r>
      <w:r w:rsidR="008D0054">
        <w:rPr>
          <w:rFonts w:ascii="標楷體" w:eastAsia="標楷體" w:hAnsi="標楷體" w:hint="eastAsia"/>
          <w:lang w:eastAsia="zh-HK"/>
        </w:rPr>
        <w:t>作業</w:t>
      </w:r>
      <w:r>
        <w:rPr>
          <w:rFonts w:ascii="標楷體" w:eastAsia="標楷體" w:hAnsi="標楷體" w:hint="eastAsia"/>
        </w:rPr>
        <w:t>，</w:t>
      </w:r>
      <w:r w:rsidR="008D0054">
        <w:rPr>
          <w:rFonts w:ascii="標楷體" w:eastAsia="標楷體" w:hAnsi="標楷體" w:hint="eastAsia"/>
          <w:lang w:eastAsia="zh-HK"/>
        </w:rPr>
        <w:t>以便通知</w:t>
      </w:r>
      <w:r w:rsidR="008D0054">
        <w:rPr>
          <w:rFonts w:ascii="標楷體" w:eastAsia="標楷體" w:hAnsi="標楷體" w:hint="eastAsia"/>
        </w:rPr>
        <w:t>EBS</w:t>
      </w:r>
      <w:r w:rsidR="008D0054">
        <w:rPr>
          <w:rFonts w:ascii="標楷體" w:eastAsia="標楷體" w:hAnsi="標楷體" w:hint="eastAsia"/>
          <w:lang w:eastAsia="zh-HK"/>
        </w:rPr>
        <w:t>調撥並</w:t>
      </w:r>
      <w:r w:rsidR="00EA41C1">
        <w:rPr>
          <w:rFonts w:ascii="標楷體" w:eastAsia="標楷體" w:hAnsi="標楷體" w:hint="eastAsia"/>
          <w:lang w:eastAsia="zh-HK"/>
        </w:rPr>
        <w:t>紀錄</w:t>
      </w:r>
      <w:proofErr w:type="gramStart"/>
      <w:r w:rsidR="00EA41C1">
        <w:rPr>
          <w:rFonts w:ascii="標楷體" w:eastAsia="標楷體" w:hAnsi="標楷體" w:hint="eastAsia"/>
          <w:lang w:eastAsia="zh-HK"/>
        </w:rPr>
        <w:t>實際發料數</w:t>
      </w:r>
      <w:proofErr w:type="gramEnd"/>
      <w:r w:rsidR="00EA41C1">
        <w:rPr>
          <w:rFonts w:ascii="標楷體" w:eastAsia="標楷體" w:hAnsi="標楷體" w:hint="eastAsia"/>
          <w:lang w:eastAsia="zh-HK"/>
        </w:rPr>
        <w:t>量</w:t>
      </w:r>
      <w:r w:rsidR="003E6892" w:rsidRPr="0075643A">
        <w:rPr>
          <w:rFonts w:ascii="標楷體" w:eastAsia="標楷體" w:hAnsi="標楷體" w:hint="eastAsia"/>
        </w:rPr>
        <w:t>。</w:t>
      </w:r>
    </w:p>
    <w:p w:rsidR="003E6892" w:rsidRPr="00F24764" w:rsidRDefault="003E6892" w:rsidP="003E6892">
      <w:pPr>
        <w:rPr>
          <w:rFonts w:ascii="標楷體" w:eastAsia="標楷體" w:hAnsi="標楷體"/>
          <w:lang w:eastAsia="zh-HK"/>
        </w:rPr>
      </w:pPr>
    </w:p>
    <w:p w:rsidR="003E6892" w:rsidRPr="006D428C" w:rsidRDefault="003E6892" w:rsidP="003E6892">
      <w:pPr>
        <w:numPr>
          <w:ilvl w:val="0"/>
          <w:numId w:val="4"/>
        </w:num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功能說明</w:t>
      </w:r>
    </w:p>
    <w:p w:rsidR="003E6892" w:rsidRPr="003E6892" w:rsidRDefault="00BC2C9A" w:rsidP="003E6892">
      <w:pPr>
        <w:pStyle w:val="af4"/>
        <w:numPr>
          <w:ilvl w:val="0"/>
          <w:numId w:val="11"/>
        </w:numPr>
        <w:ind w:leftChars="0"/>
        <w:jc w:val="both"/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lang w:eastAsia="zh-HK"/>
        </w:rPr>
        <w:t>取得</w:t>
      </w:r>
      <w:r w:rsidR="008D0054">
        <w:rPr>
          <w:rFonts w:ascii="標楷體" w:eastAsia="標楷體" w:hAnsi="標楷體" w:hint="eastAsia"/>
          <w:lang w:eastAsia="zh-HK"/>
        </w:rPr>
        <w:t>出料單</w:t>
      </w:r>
      <w:r>
        <w:rPr>
          <w:rFonts w:ascii="標楷體" w:eastAsia="標楷體" w:hAnsi="標楷體" w:hint="eastAsia"/>
          <w:lang w:eastAsia="zh-HK"/>
        </w:rPr>
        <w:t>生管版本，</w:t>
      </w:r>
      <w:r w:rsidR="00EA41C1">
        <w:rPr>
          <w:rFonts w:ascii="標楷體" w:eastAsia="標楷體" w:hAnsi="標楷體" w:hint="eastAsia"/>
          <w:lang w:eastAsia="zh-HK"/>
        </w:rPr>
        <w:t>並</w:t>
      </w:r>
      <w:r>
        <w:rPr>
          <w:rFonts w:ascii="標楷體" w:eastAsia="標楷體" w:hAnsi="標楷體" w:hint="eastAsia"/>
          <w:lang w:eastAsia="zh-HK"/>
        </w:rPr>
        <w:t>調整發料數量後</w:t>
      </w:r>
      <w:r w:rsidR="00EA41C1">
        <w:rPr>
          <w:rFonts w:ascii="標楷體" w:eastAsia="標楷體" w:hAnsi="標楷體" w:hint="eastAsia"/>
          <w:lang w:eastAsia="zh-HK"/>
        </w:rPr>
        <w:t>執行</w:t>
      </w:r>
      <w:r>
        <w:rPr>
          <w:rFonts w:ascii="標楷體" w:eastAsia="標楷體" w:hAnsi="標楷體" w:hint="eastAsia"/>
          <w:lang w:eastAsia="zh-HK"/>
        </w:rPr>
        <w:t>調撥</w:t>
      </w:r>
      <w:r w:rsidR="003E6892" w:rsidRPr="00F24764">
        <w:rPr>
          <w:rFonts w:ascii="標楷體" w:eastAsia="標楷體" w:hAnsi="標楷體" w:hint="eastAsia"/>
        </w:rPr>
        <w:t>。</w:t>
      </w:r>
    </w:p>
    <w:p w:rsidR="00BC2C9A" w:rsidRDefault="00BC2C9A" w:rsidP="002B0179">
      <w:pPr>
        <w:pStyle w:val="af4"/>
        <w:numPr>
          <w:ilvl w:val="0"/>
          <w:numId w:val="11"/>
        </w:numPr>
        <w:ind w:leftChars="0"/>
        <w:jc w:val="both"/>
        <w:rPr>
          <w:rFonts w:ascii="標楷體" w:eastAsia="標楷體" w:hAnsi="標楷體"/>
          <w:szCs w:val="22"/>
        </w:rPr>
      </w:pPr>
      <w:r w:rsidRPr="00BC2C9A">
        <w:rPr>
          <w:rFonts w:ascii="標楷體" w:eastAsia="標楷體" w:hAnsi="標楷體" w:hint="eastAsia"/>
          <w:szCs w:val="22"/>
          <w:lang w:eastAsia="zh-HK"/>
        </w:rPr>
        <w:t>提供暫存功能</w:t>
      </w:r>
      <w:r w:rsidRPr="00BC2C9A">
        <w:rPr>
          <w:rFonts w:ascii="標楷體" w:eastAsia="標楷體" w:hAnsi="標楷體" w:hint="eastAsia"/>
          <w:lang w:eastAsia="zh-HK"/>
        </w:rPr>
        <w:t>，</w:t>
      </w:r>
      <w:r w:rsidR="00EA41C1">
        <w:rPr>
          <w:rFonts w:ascii="標楷體" w:eastAsia="標楷體" w:hAnsi="標楷體" w:hint="eastAsia"/>
          <w:lang w:eastAsia="zh-HK"/>
        </w:rPr>
        <w:t>待</w:t>
      </w:r>
      <w:r w:rsidRPr="00BC2C9A">
        <w:rPr>
          <w:rFonts w:ascii="標楷體" w:eastAsia="標楷體" w:hAnsi="標楷體" w:hint="eastAsia"/>
          <w:lang w:eastAsia="zh-HK"/>
        </w:rPr>
        <w:t>調整發料數量後</w:t>
      </w:r>
      <w:r w:rsidR="00EA41C1">
        <w:rPr>
          <w:rFonts w:ascii="標楷體" w:eastAsia="標楷體" w:hAnsi="標楷體" w:hint="eastAsia"/>
          <w:lang w:eastAsia="zh-HK"/>
        </w:rPr>
        <w:t>執行</w:t>
      </w:r>
      <w:r w:rsidRPr="00BC2C9A">
        <w:rPr>
          <w:rFonts w:ascii="標楷體" w:eastAsia="標楷體" w:hAnsi="標楷體" w:hint="eastAsia"/>
          <w:lang w:eastAsia="zh-HK"/>
        </w:rPr>
        <w:t>調撥</w:t>
      </w:r>
      <w:r w:rsidR="003E6892" w:rsidRPr="00BC2C9A">
        <w:rPr>
          <w:rFonts w:ascii="標楷體" w:eastAsia="標楷體" w:hAnsi="標楷體" w:hint="eastAsia"/>
          <w:szCs w:val="22"/>
        </w:rPr>
        <w:t>。</w:t>
      </w:r>
    </w:p>
    <w:p w:rsidR="008D0054" w:rsidRPr="00BC2C9A" w:rsidRDefault="008D0054" w:rsidP="002B0179">
      <w:pPr>
        <w:pStyle w:val="af4"/>
        <w:numPr>
          <w:ilvl w:val="0"/>
          <w:numId w:val="11"/>
        </w:numPr>
        <w:ind w:leftChars="0"/>
        <w:jc w:val="both"/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  <w:lang w:eastAsia="zh-HK"/>
        </w:rPr>
        <w:t>當物料需從不同倉</w:t>
      </w:r>
      <w:r>
        <w:rPr>
          <w:rFonts w:ascii="標楷體" w:eastAsia="標楷體" w:hAnsi="標楷體" w:hint="eastAsia"/>
          <w:szCs w:val="22"/>
        </w:rPr>
        <w:t>/</w:t>
      </w:r>
      <w:r>
        <w:rPr>
          <w:rFonts w:ascii="標楷體" w:eastAsia="標楷體" w:hAnsi="標楷體" w:hint="eastAsia"/>
          <w:szCs w:val="22"/>
          <w:lang w:eastAsia="zh-HK"/>
        </w:rPr>
        <w:t>儲位調撥至目標倉庫</w:t>
      </w:r>
      <w:r>
        <w:rPr>
          <w:rFonts w:ascii="標楷體" w:eastAsia="標楷體" w:hAnsi="標楷體" w:hint="eastAsia"/>
          <w:szCs w:val="22"/>
        </w:rPr>
        <w:t>，</w:t>
      </w:r>
      <w:r>
        <w:rPr>
          <w:rFonts w:ascii="標楷體" w:eastAsia="標楷體" w:hAnsi="標楷體" w:hint="eastAsia"/>
          <w:szCs w:val="22"/>
          <w:lang w:eastAsia="zh-HK"/>
        </w:rPr>
        <w:t>提供新增功能</w:t>
      </w:r>
      <w:r>
        <w:rPr>
          <w:rFonts w:ascii="標楷體" w:eastAsia="標楷體" w:hAnsi="標楷體" w:hint="eastAsia"/>
          <w:szCs w:val="22"/>
        </w:rPr>
        <w:t>，</w:t>
      </w:r>
      <w:r>
        <w:rPr>
          <w:rFonts w:ascii="標楷體" w:eastAsia="標楷體" w:hAnsi="標楷體" w:hint="eastAsia"/>
          <w:szCs w:val="22"/>
          <w:lang w:eastAsia="zh-HK"/>
        </w:rPr>
        <w:t>但料號僅限於出料單陳列的</w:t>
      </w:r>
      <w:r w:rsidRPr="00BC2C9A">
        <w:rPr>
          <w:rFonts w:ascii="標楷體" w:eastAsia="標楷體" w:hAnsi="標楷體" w:hint="eastAsia"/>
          <w:szCs w:val="22"/>
        </w:rPr>
        <w:t>。</w:t>
      </w:r>
    </w:p>
    <w:p w:rsidR="003E6892" w:rsidRPr="00D02672" w:rsidRDefault="003E6892" w:rsidP="003E6892">
      <w:pPr>
        <w:jc w:val="both"/>
        <w:rPr>
          <w:rFonts w:ascii="標楷體" w:eastAsia="標楷體" w:hAnsi="標楷體"/>
          <w:lang w:eastAsia="zh-HK"/>
        </w:rPr>
      </w:pPr>
    </w:p>
    <w:p w:rsidR="003E6892" w:rsidRPr="006D428C" w:rsidRDefault="003E6892" w:rsidP="003E6892">
      <w:pPr>
        <w:numPr>
          <w:ilvl w:val="0"/>
          <w:numId w:val="4"/>
        </w:num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畫面示意</w:t>
      </w:r>
    </w:p>
    <w:p w:rsidR="003E6892" w:rsidRDefault="00BC2C9A" w:rsidP="00640A69">
      <w:pPr>
        <w:rPr>
          <w:rFonts w:ascii="標楷體" w:eastAsia="標楷體" w:hAnsi="標楷體"/>
          <w:noProof/>
        </w:rPr>
      </w:pPr>
      <w:del w:id="22" w:author="user" w:date="2018-09-28T17:19:00Z">
        <w:r w:rsidDel="00BC1B5E">
          <w:rPr>
            <w:rFonts w:ascii="標楷體" w:eastAsia="標楷體" w:hAnsi="標楷體"/>
            <w:noProof/>
          </w:rPr>
          <w:drawing>
            <wp:inline distT="0" distB="0" distL="0" distR="0">
              <wp:extent cx="5962650" cy="2628900"/>
              <wp:effectExtent l="0" t="0" r="0" b="0"/>
              <wp:docPr id="14" name="圖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2650" cy="2628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23" w:author="user" w:date="2018-09-28T17:19:00Z">
        <w:del w:id="24" w:author="user" w:date="2018-10-06T21:42:00Z">
          <w:r w:rsidR="00BC1B5E" w:rsidDel="000F6E8C">
            <w:rPr>
              <w:rFonts w:ascii="標楷體" w:eastAsia="標楷體" w:hAnsi="標楷體"/>
              <w:noProof/>
            </w:rPr>
            <w:drawing>
              <wp:inline distT="0" distB="0" distL="0" distR="0">
                <wp:extent cx="5937250" cy="2635250"/>
                <wp:effectExtent l="0" t="0" r="0" b="0"/>
                <wp:docPr id="2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7250" cy="263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del>
      </w:ins>
      <w:ins w:id="25" w:author="user" w:date="2018-10-06T21:42:00Z">
        <w:r w:rsidR="000F6E8C">
          <w:rPr>
            <w:rFonts w:ascii="標楷體" w:eastAsia="標楷體" w:hAnsi="標楷體"/>
            <w:noProof/>
          </w:rPr>
          <w:drawing>
            <wp:inline distT="0" distB="0" distL="0" distR="0">
              <wp:extent cx="5932805" cy="2677795"/>
              <wp:effectExtent l="0" t="0" r="0" b="0"/>
              <wp:docPr id="3" name="圖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2805" cy="267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26" w:name="_GoBack"/>
      <w:bookmarkEnd w:id="26"/>
    </w:p>
    <w:p w:rsidR="003E6892" w:rsidRPr="006D428C" w:rsidRDefault="003E6892" w:rsidP="003E6892">
      <w:pPr>
        <w:rPr>
          <w:rFonts w:ascii="標楷體" w:eastAsia="標楷體" w:hAnsi="標楷體"/>
          <w:noProof/>
        </w:rPr>
      </w:pPr>
    </w:p>
    <w:p w:rsidR="003E6892" w:rsidRPr="006D428C" w:rsidRDefault="003E6892" w:rsidP="003E6892">
      <w:pPr>
        <w:numPr>
          <w:ilvl w:val="0"/>
          <w:numId w:val="4"/>
        </w:num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欄位說明</w:t>
      </w:r>
      <w:r w:rsidR="00571D20">
        <w:rPr>
          <w:rFonts w:ascii="標楷體" w:eastAsia="標楷體" w:hAnsi="標楷體" w:hint="eastAsia"/>
        </w:rPr>
        <w:t>(</w:t>
      </w:r>
      <w:r w:rsidR="00BC2C9A">
        <w:rPr>
          <w:rFonts w:ascii="標楷體" w:eastAsia="標楷體" w:hAnsi="標楷體" w:hint="eastAsia"/>
          <w:lang w:eastAsia="zh-HK"/>
        </w:rPr>
        <w:t>查詢</w:t>
      </w:r>
      <w:r w:rsidR="00571D20">
        <w:rPr>
          <w:rFonts w:ascii="標楷體" w:eastAsia="標楷體" w:hAnsi="標楷體" w:hint="eastAsia"/>
          <w:lang w:eastAsia="zh-HK"/>
        </w:rPr>
        <w:t>)</w:t>
      </w: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275"/>
        <w:gridCol w:w="709"/>
        <w:gridCol w:w="709"/>
        <w:gridCol w:w="4394"/>
      </w:tblGrid>
      <w:tr w:rsidR="003E6892" w:rsidRPr="006D428C" w:rsidTr="003E6892">
        <w:tc>
          <w:tcPr>
            <w:tcW w:w="1418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1275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</w:rPr>
              <w:t>類</w:t>
            </w:r>
            <w:r w:rsidRPr="006D428C">
              <w:rPr>
                <w:rFonts w:ascii="標楷體" w:eastAsia="標楷體" w:hAnsi="標楷體" w:hint="eastAsia"/>
                <w:b/>
                <w:lang w:eastAsia="zh-HK"/>
              </w:rPr>
              <w:t>型</w:t>
            </w:r>
          </w:p>
        </w:tc>
        <w:tc>
          <w:tcPr>
            <w:tcW w:w="709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proofErr w:type="gramStart"/>
            <w:r w:rsidRPr="006D428C">
              <w:rPr>
                <w:rFonts w:ascii="標楷體" w:eastAsia="標楷體" w:hAnsi="標楷體" w:hint="eastAsia"/>
                <w:b/>
              </w:rPr>
              <w:t>必</w:t>
            </w:r>
            <w:r w:rsidRPr="006D428C">
              <w:rPr>
                <w:rFonts w:ascii="標楷體" w:eastAsia="標楷體" w:hAnsi="標楷體" w:hint="eastAsia"/>
                <w:b/>
                <w:lang w:eastAsia="zh-HK"/>
              </w:rPr>
              <w:t>填</w:t>
            </w:r>
            <w:proofErr w:type="gramEnd"/>
          </w:p>
        </w:tc>
        <w:tc>
          <w:tcPr>
            <w:tcW w:w="709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  <w:lang w:eastAsia="zh-HK"/>
              </w:rPr>
              <w:t>唯讀</w:t>
            </w:r>
          </w:p>
        </w:tc>
        <w:tc>
          <w:tcPr>
            <w:tcW w:w="4394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3E6892" w:rsidRPr="006D428C" w:rsidTr="003E6892">
        <w:tc>
          <w:tcPr>
            <w:tcW w:w="1418" w:type="dxa"/>
            <w:shd w:val="clear" w:color="auto" w:fill="auto"/>
          </w:tcPr>
          <w:p w:rsidR="003E6892" w:rsidRDefault="00BC2C9A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工單</w:t>
            </w:r>
          </w:p>
        </w:tc>
        <w:tc>
          <w:tcPr>
            <w:tcW w:w="1275" w:type="dxa"/>
            <w:shd w:val="clear" w:color="auto" w:fill="auto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  <w:lang w:eastAsia="zh-HK"/>
              </w:rPr>
              <w:t>文字</w:t>
            </w:r>
          </w:p>
        </w:tc>
        <w:tc>
          <w:tcPr>
            <w:tcW w:w="709" w:type="dxa"/>
            <w:shd w:val="clear" w:color="auto" w:fill="auto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09" w:type="dxa"/>
          </w:tcPr>
          <w:p w:rsidR="003E6892" w:rsidRPr="006D428C" w:rsidRDefault="003E6892" w:rsidP="001307E1">
            <w:pPr>
              <w:jc w:val="center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N</w:t>
            </w:r>
          </w:p>
        </w:tc>
        <w:tc>
          <w:tcPr>
            <w:tcW w:w="4394" w:type="dxa"/>
            <w:shd w:val="clear" w:color="auto" w:fill="auto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</w:p>
        </w:tc>
      </w:tr>
    </w:tbl>
    <w:p w:rsidR="00EA7553" w:rsidRPr="004F3A49" w:rsidRDefault="00EA7553" w:rsidP="00EA7553">
      <w:pPr>
        <w:numPr>
          <w:ilvl w:val="0"/>
          <w:numId w:val="4"/>
        </w:numPr>
        <w:jc w:val="both"/>
        <w:rPr>
          <w:ins w:id="27" w:author="user" w:date="2018-09-28T17:33:00Z"/>
          <w:rFonts w:ascii="標楷體" w:eastAsia="標楷體" w:hAnsi="標楷體"/>
          <w:lang w:eastAsia="zh-HK"/>
        </w:rPr>
      </w:pPr>
      <w:ins w:id="28" w:author="user" w:date="2018-09-28T17:33:00Z">
        <w:r w:rsidRPr="004F3A49">
          <w:rPr>
            <w:rFonts w:ascii="標楷體" w:eastAsia="標楷體" w:hAnsi="標楷體" w:hint="eastAsia"/>
            <w:lang w:eastAsia="zh-HK"/>
          </w:rPr>
          <w:t>欄位說明</w:t>
        </w:r>
        <w:r w:rsidRPr="004F3A49">
          <w:rPr>
            <w:rFonts w:ascii="標楷體" w:eastAsia="標楷體" w:hAnsi="標楷體" w:hint="eastAsia"/>
          </w:rPr>
          <w:t>(</w:t>
        </w:r>
      </w:ins>
      <w:ins w:id="29" w:author="user" w:date="2018-09-28T17:34:00Z">
        <w:r>
          <w:rPr>
            <w:rFonts w:ascii="標楷體" w:eastAsia="標楷體" w:hAnsi="標楷體" w:hint="eastAsia"/>
            <w:lang w:eastAsia="zh-HK"/>
          </w:rPr>
          <w:t>操作</w:t>
        </w:r>
      </w:ins>
      <w:ins w:id="30" w:author="user" w:date="2018-09-28T17:33:00Z">
        <w:r w:rsidRPr="004F3A49">
          <w:rPr>
            <w:rFonts w:ascii="標楷體" w:eastAsia="標楷體" w:hAnsi="標楷體" w:hint="eastAsia"/>
          </w:rPr>
          <w:t>)</w:t>
        </w:r>
      </w:ins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275"/>
        <w:gridCol w:w="709"/>
        <w:gridCol w:w="709"/>
        <w:gridCol w:w="4394"/>
      </w:tblGrid>
      <w:tr w:rsidR="00EA7553" w:rsidRPr="006D428C" w:rsidTr="00133BE5">
        <w:trPr>
          <w:ins w:id="31" w:author="user" w:date="2018-09-28T17:33:00Z"/>
        </w:trPr>
        <w:tc>
          <w:tcPr>
            <w:tcW w:w="1418" w:type="dxa"/>
            <w:shd w:val="clear" w:color="auto" w:fill="D9D9D9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32" w:author="user" w:date="2018-09-28T17:33:00Z"/>
                <w:rFonts w:ascii="標楷體" w:eastAsia="標楷體" w:hAnsi="標楷體"/>
                <w:b/>
              </w:rPr>
            </w:pPr>
            <w:ins w:id="33" w:author="user" w:date="2018-09-28T17:33:00Z">
              <w:r w:rsidRPr="006D428C">
                <w:rPr>
                  <w:rFonts w:ascii="標楷體" w:eastAsia="標楷體" w:hAnsi="標楷體" w:hint="eastAsia"/>
                  <w:b/>
                </w:rPr>
                <w:t>欄位名稱</w:t>
              </w:r>
            </w:ins>
          </w:p>
        </w:tc>
        <w:tc>
          <w:tcPr>
            <w:tcW w:w="1275" w:type="dxa"/>
            <w:shd w:val="clear" w:color="auto" w:fill="D9D9D9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34" w:author="user" w:date="2018-09-28T17:33:00Z"/>
                <w:rFonts w:ascii="標楷體" w:eastAsia="標楷體" w:hAnsi="標楷體"/>
                <w:b/>
              </w:rPr>
            </w:pPr>
            <w:ins w:id="35" w:author="user" w:date="2018-09-28T17:33:00Z">
              <w:r w:rsidRPr="006D428C">
                <w:rPr>
                  <w:rFonts w:ascii="標楷體" w:eastAsia="標楷體" w:hAnsi="標楷體" w:hint="eastAsia"/>
                  <w:b/>
                </w:rPr>
                <w:t>類</w:t>
              </w:r>
              <w:r w:rsidRPr="006D428C">
                <w:rPr>
                  <w:rFonts w:ascii="標楷體" w:eastAsia="標楷體" w:hAnsi="標楷體" w:hint="eastAsia"/>
                  <w:b/>
                  <w:lang w:eastAsia="zh-HK"/>
                </w:rPr>
                <w:t>型</w:t>
              </w:r>
            </w:ins>
          </w:p>
        </w:tc>
        <w:tc>
          <w:tcPr>
            <w:tcW w:w="709" w:type="dxa"/>
            <w:shd w:val="clear" w:color="auto" w:fill="D9D9D9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36" w:author="user" w:date="2018-09-28T17:33:00Z"/>
                <w:rFonts w:ascii="標楷體" w:eastAsia="標楷體" w:hAnsi="標楷體"/>
                <w:b/>
              </w:rPr>
            </w:pPr>
            <w:proofErr w:type="gramStart"/>
            <w:ins w:id="37" w:author="user" w:date="2018-09-28T17:33:00Z">
              <w:r w:rsidRPr="006D428C">
                <w:rPr>
                  <w:rFonts w:ascii="標楷體" w:eastAsia="標楷體" w:hAnsi="標楷體" w:hint="eastAsia"/>
                  <w:b/>
                </w:rPr>
                <w:t>必</w:t>
              </w:r>
              <w:r w:rsidRPr="006D428C">
                <w:rPr>
                  <w:rFonts w:ascii="標楷體" w:eastAsia="標楷體" w:hAnsi="標楷體" w:hint="eastAsia"/>
                  <w:b/>
                  <w:lang w:eastAsia="zh-HK"/>
                </w:rPr>
                <w:t>填</w:t>
              </w:r>
              <w:proofErr w:type="gramEnd"/>
            </w:ins>
          </w:p>
        </w:tc>
        <w:tc>
          <w:tcPr>
            <w:tcW w:w="709" w:type="dxa"/>
            <w:shd w:val="clear" w:color="auto" w:fill="D9D9D9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38" w:author="user" w:date="2018-09-28T17:33:00Z"/>
                <w:rFonts w:ascii="標楷體" w:eastAsia="標楷體" w:hAnsi="標楷體"/>
                <w:b/>
              </w:rPr>
            </w:pPr>
            <w:ins w:id="39" w:author="user" w:date="2018-09-28T17:33:00Z">
              <w:r w:rsidRPr="006D428C">
                <w:rPr>
                  <w:rFonts w:ascii="標楷體" w:eastAsia="標楷體" w:hAnsi="標楷體" w:hint="eastAsia"/>
                  <w:b/>
                  <w:lang w:eastAsia="zh-HK"/>
                </w:rPr>
                <w:t>唯讀</w:t>
              </w:r>
            </w:ins>
          </w:p>
        </w:tc>
        <w:tc>
          <w:tcPr>
            <w:tcW w:w="4394" w:type="dxa"/>
            <w:shd w:val="clear" w:color="auto" w:fill="D9D9D9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40" w:author="user" w:date="2018-09-28T17:33:00Z"/>
                <w:rFonts w:ascii="標楷體" w:eastAsia="標楷體" w:hAnsi="標楷體"/>
                <w:b/>
              </w:rPr>
            </w:pPr>
            <w:ins w:id="41" w:author="user" w:date="2018-09-28T17:33:00Z">
              <w:r w:rsidRPr="006D428C">
                <w:rPr>
                  <w:rFonts w:ascii="標楷體" w:eastAsia="標楷體" w:hAnsi="標楷體" w:hint="eastAsia"/>
                  <w:b/>
                </w:rPr>
                <w:t>說明</w:t>
              </w:r>
            </w:ins>
          </w:p>
        </w:tc>
      </w:tr>
      <w:tr w:rsidR="00EA7553" w:rsidRPr="006D428C" w:rsidTr="00133BE5">
        <w:trPr>
          <w:ins w:id="42" w:author="user" w:date="2018-09-28T17:33:00Z"/>
        </w:trPr>
        <w:tc>
          <w:tcPr>
            <w:tcW w:w="1418" w:type="dxa"/>
            <w:shd w:val="clear" w:color="auto" w:fill="auto"/>
          </w:tcPr>
          <w:p w:rsidR="00EA7553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43" w:author="user" w:date="2018-09-28T17:33:00Z"/>
                <w:rFonts w:ascii="標楷體" w:eastAsia="標楷體" w:hAnsi="標楷體"/>
                <w:lang w:eastAsia="zh-HK"/>
              </w:rPr>
            </w:pPr>
            <w:ins w:id="44" w:author="user" w:date="2018-09-28T17:33:00Z">
              <w:r>
                <w:rPr>
                  <w:rFonts w:ascii="標楷體" w:eastAsia="標楷體" w:hAnsi="標楷體" w:hint="eastAsia"/>
                  <w:lang w:eastAsia="zh-HK"/>
                </w:rPr>
                <w:t>目標倉庫</w:t>
              </w:r>
            </w:ins>
          </w:p>
        </w:tc>
        <w:tc>
          <w:tcPr>
            <w:tcW w:w="1275" w:type="dxa"/>
            <w:shd w:val="clear" w:color="auto" w:fill="auto"/>
          </w:tcPr>
          <w:p w:rsidR="00EA7553" w:rsidRPr="006D428C" w:rsidRDefault="00EA7553" w:rsidP="00133BE5">
            <w:pPr>
              <w:rPr>
                <w:ins w:id="45" w:author="user" w:date="2018-09-28T17:33:00Z"/>
                <w:rFonts w:ascii="標楷體" w:eastAsia="標楷體" w:hAnsi="標楷體"/>
                <w:lang w:eastAsia="zh-HK"/>
              </w:rPr>
            </w:pPr>
            <w:ins w:id="46" w:author="user" w:date="2018-09-28T17:33:00Z">
              <w:r>
                <w:rPr>
                  <w:rFonts w:ascii="標楷體" w:eastAsia="標楷體" w:hAnsi="標楷體" w:hint="eastAsia"/>
                  <w:lang w:eastAsia="zh-HK"/>
                </w:rPr>
                <w:t>文字</w:t>
              </w:r>
            </w:ins>
          </w:p>
        </w:tc>
        <w:tc>
          <w:tcPr>
            <w:tcW w:w="709" w:type="dxa"/>
            <w:shd w:val="clear" w:color="auto" w:fill="auto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47" w:author="user" w:date="2018-09-28T17:33:00Z"/>
                <w:rFonts w:ascii="標楷體" w:eastAsia="標楷體" w:hAnsi="標楷體"/>
              </w:rPr>
            </w:pPr>
            <w:ins w:id="48" w:author="user" w:date="2018-09-28T17:33:00Z">
              <w:r>
                <w:rPr>
                  <w:rFonts w:ascii="標楷體" w:eastAsia="標楷體" w:hAnsi="標楷體" w:hint="eastAsia"/>
                </w:rPr>
                <w:t>Y</w:t>
              </w:r>
            </w:ins>
          </w:p>
        </w:tc>
        <w:tc>
          <w:tcPr>
            <w:tcW w:w="709" w:type="dxa"/>
          </w:tcPr>
          <w:p w:rsidR="00EA7553" w:rsidRDefault="00EA7553" w:rsidP="00133BE5">
            <w:pPr>
              <w:jc w:val="center"/>
              <w:rPr>
                <w:ins w:id="49" w:author="user" w:date="2018-09-28T17:33:00Z"/>
                <w:rFonts w:ascii="標楷體" w:eastAsia="標楷體" w:hAnsi="標楷體"/>
              </w:rPr>
            </w:pPr>
            <w:ins w:id="50" w:author="user" w:date="2018-09-28T17:33:00Z">
              <w:r>
                <w:rPr>
                  <w:rFonts w:ascii="標楷體" w:eastAsia="標楷體" w:hAnsi="標楷體" w:hint="eastAsia"/>
                </w:rPr>
                <w:t>N</w:t>
              </w:r>
            </w:ins>
          </w:p>
        </w:tc>
        <w:tc>
          <w:tcPr>
            <w:tcW w:w="4394" w:type="dxa"/>
            <w:shd w:val="clear" w:color="auto" w:fill="auto"/>
          </w:tcPr>
          <w:p w:rsidR="00EA7553" w:rsidRPr="006D428C" w:rsidRDefault="00EA7553" w:rsidP="00133BE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ins w:id="51" w:author="user" w:date="2018-09-28T17:33:00Z"/>
                <w:rFonts w:ascii="標楷體" w:eastAsia="標楷體" w:hAnsi="標楷體"/>
              </w:rPr>
            </w:pPr>
          </w:p>
        </w:tc>
      </w:tr>
    </w:tbl>
    <w:p w:rsidR="003E6892" w:rsidRPr="004F3A49" w:rsidRDefault="003E6892" w:rsidP="003E6892">
      <w:pPr>
        <w:numPr>
          <w:ilvl w:val="0"/>
          <w:numId w:val="4"/>
        </w:numPr>
        <w:jc w:val="both"/>
        <w:rPr>
          <w:rFonts w:ascii="標楷體" w:eastAsia="標楷體" w:hAnsi="標楷體"/>
          <w:lang w:eastAsia="zh-HK"/>
        </w:rPr>
      </w:pPr>
      <w:r w:rsidRPr="004F3A49">
        <w:rPr>
          <w:rFonts w:ascii="標楷體" w:eastAsia="標楷體" w:hAnsi="標楷體" w:hint="eastAsia"/>
          <w:lang w:eastAsia="zh-HK"/>
        </w:rPr>
        <w:t>欄位說明</w:t>
      </w:r>
      <w:r w:rsidRPr="004F3A4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  <w:lang w:eastAsia="zh-HK"/>
        </w:rPr>
        <w:t>清單</w:t>
      </w:r>
      <w:r w:rsidRPr="004F3A49">
        <w:rPr>
          <w:rFonts w:ascii="標楷體" w:eastAsia="標楷體" w:hAnsi="標楷體" w:hint="eastAsia"/>
        </w:rPr>
        <w:t>)</w:t>
      </w:r>
    </w:p>
    <w:tbl>
      <w:tblPr>
        <w:tblW w:w="850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275"/>
        <w:gridCol w:w="709"/>
        <w:gridCol w:w="709"/>
        <w:gridCol w:w="4394"/>
      </w:tblGrid>
      <w:tr w:rsidR="003E6892" w:rsidRPr="006D428C" w:rsidTr="003E6892">
        <w:tc>
          <w:tcPr>
            <w:tcW w:w="1418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</w:rPr>
              <w:t>欄位名稱</w:t>
            </w:r>
          </w:p>
        </w:tc>
        <w:tc>
          <w:tcPr>
            <w:tcW w:w="1275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</w:rPr>
              <w:t>類</w:t>
            </w:r>
            <w:r w:rsidRPr="006D428C">
              <w:rPr>
                <w:rFonts w:ascii="標楷體" w:eastAsia="標楷體" w:hAnsi="標楷體" w:hint="eastAsia"/>
                <w:b/>
                <w:lang w:eastAsia="zh-HK"/>
              </w:rPr>
              <w:t>型</w:t>
            </w:r>
          </w:p>
        </w:tc>
        <w:tc>
          <w:tcPr>
            <w:tcW w:w="709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proofErr w:type="gramStart"/>
            <w:r w:rsidRPr="006D428C">
              <w:rPr>
                <w:rFonts w:ascii="標楷體" w:eastAsia="標楷體" w:hAnsi="標楷體" w:hint="eastAsia"/>
                <w:b/>
              </w:rPr>
              <w:t>必</w:t>
            </w:r>
            <w:r w:rsidRPr="006D428C">
              <w:rPr>
                <w:rFonts w:ascii="標楷體" w:eastAsia="標楷體" w:hAnsi="標楷體" w:hint="eastAsia"/>
                <w:b/>
                <w:lang w:eastAsia="zh-HK"/>
              </w:rPr>
              <w:t>填</w:t>
            </w:r>
            <w:proofErr w:type="gramEnd"/>
          </w:p>
        </w:tc>
        <w:tc>
          <w:tcPr>
            <w:tcW w:w="709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  <w:lang w:eastAsia="zh-HK"/>
              </w:rPr>
              <w:t>唯讀</w:t>
            </w:r>
          </w:p>
        </w:tc>
        <w:tc>
          <w:tcPr>
            <w:tcW w:w="4394" w:type="dxa"/>
            <w:shd w:val="clear" w:color="auto" w:fill="D9D9D9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b/>
              </w:rPr>
            </w:pPr>
            <w:r w:rsidRPr="006D428C">
              <w:rPr>
                <w:rFonts w:ascii="標楷體" w:eastAsia="標楷體" w:hAnsi="標楷體" w:hint="eastAsia"/>
                <w:b/>
              </w:rPr>
              <w:t>說明</w:t>
            </w:r>
          </w:p>
        </w:tc>
      </w:tr>
      <w:tr w:rsidR="003E6892" w:rsidRPr="006D428C" w:rsidTr="003E6892">
        <w:tc>
          <w:tcPr>
            <w:tcW w:w="1418" w:type="dxa"/>
            <w:shd w:val="clear" w:color="auto" w:fill="auto"/>
          </w:tcPr>
          <w:p w:rsidR="003E6892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料號</w:t>
            </w:r>
          </w:p>
        </w:tc>
        <w:tc>
          <w:tcPr>
            <w:tcW w:w="1275" w:type="dxa"/>
            <w:shd w:val="clear" w:color="auto" w:fill="auto"/>
          </w:tcPr>
          <w:p w:rsidR="003E6892" w:rsidRPr="006D428C" w:rsidRDefault="003E6892" w:rsidP="003E6892">
            <w:pPr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  <w:lang w:eastAsia="zh-HK"/>
              </w:rPr>
              <w:t>文字</w:t>
            </w:r>
          </w:p>
        </w:tc>
        <w:tc>
          <w:tcPr>
            <w:tcW w:w="709" w:type="dxa"/>
            <w:shd w:val="clear" w:color="auto" w:fill="auto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09" w:type="dxa"/>
          </w:tcPr>
          <w:p w:rsidR="003E6892" w:rsidRPr="006D428C" w:rsidRDefault="003E6892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4394" w:type="dxa"/>
            <w:shd w:val="clear" w:color="auto" w:fill="auto"/>
          </w:tcPr>
          <w:p w:rsidR="003E6892" w:rsidRPr="006D428C" w:rsidRDefault="003E6892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</w:p>
        </w:tc>
      </w:tr>
      <w:tr w:rsidR="003E6892" w:rsidRPr="006D428C" w:rsidTr="003E6892">
        <w:tc>
          <w:tcPr>
            <w:tcW w:w="1418" w:type="dxa"/>
            <w:shd w:val="clear" w:color="auto" w:fill="auto"/>
          </w:tcPr>
          <w:p w:rsidR="003E6892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摘要</w:t>
            </w:r>
          </w:p>
        </w:tc>
        <w:tc>
          <w:tcPr>
            <w:tcW w:w="1275" w:type="dxa"/>
            <w:shd w:val="clear" w:color="auto" w:fill="auto"/>
          </w:tcPr>
          <w:p w:rsidR="003E6892" w:rsidRPr="006D428C" w:rsidRDefault="004B4086" w:rsidP="003E6892">
            <w:pPr>
              <w:rPr>
                <w:rFonts w:ascii="標楷體" w:eastAsia="標楷體" w:hAnsi="標楷體"/>
                <w:lang w:eastAsia="zh-HK"/>
              </w:rPr>
            </w:pPr>
            <w:r w:rsidRPr="006D428C">
              <w:rPr>
                <w:rFonts w:ascii="標楷體" w:eastAsia="標楷體" w:hAnsi="標楷體" w:hint="eastAsia"/>
                <w:lang w:eastAsia="zh-HK"/>
              </w:rPr>
              <w:t>文字</w:t>
            </w:r>
          </w:p>
        </w:tc>
        <w:tc>
          <w:tcPr>
            <w:tcW w:w="709" w:type="dxa"/>
            <w:shd w:val="clear" w:color="auto" w:fill="auto"/>
          </w:tcPr>
          <w:p w:rsidR="003E6892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09" w:type="dxa"/>
          </w:tcPr>
          <w:p w:rsidR="003E6892" w:rsidRPr="006D428C" w:rsidRDefault="00851DAB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4394" w:type="dxa"/>
            <w:shd w:val="clear" w:color="auto" w:fill="auto"/>
          </w:tcPr>
          <w:p w:rsidR="003E6892" w:rsidRPr="006D428C" w:rsidRDefault="008141B7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料號說明</w:t>
            </w:r>
          </w:p>
        </w:tc>
      </w:tr>
      <w:tr w:rsidR="00EA41C1" w:rsidRPr="006D428C" w:rsidTr="003E6892">
        <w:tc>
          <w:tcPr>
            <w:tcW w:w="1418" w:type="dxa"/>
            <w:shd w:val="clear" w:color="auto" w:fill="auto"/>
          </w:tcPr>
          <w:p w:rsidR="00EA41C1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倉庫</w:t>
            </w:r>
          </w:p>
        </w:tc>
        <w:tc>
          <w:tcPr>
            <w:tcW w:w="1275" w:type="dxa"/>
            <w:shd w:val="clear" w:color="auto" w:fill="auto"/>
          </w:tcPr>
          <w:p w:rsidR="00EA41C1" w:rsidRPr="006D428C" w:rsidRDefault="00EA41C1" w:rsidP="003E689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下拉選單</w:t>
            </w:r>
          </w:p>
        </w:tc>
        <w:tc>
          <w:tcPr>
            <w:tcW w:w="709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09" w:type="dxa"/>
          </w:tcPr>
          <w:p w:rsidR="00EA41C1" w:rsidRDefault="00EA41C1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4394" w:type="dxa"/>
            <w:shd w:val="clear" w:color="auto" w:fill="auto"/>
          </w:tcPr>
          <w:p w:rsidR="00EA41C1" w:rsidRPr="006D428C" w:rsidRDefault="005405B0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來源倉庫</w:t>
            </w:r>
          </w:p>
        </w:tc>
      </w:tr>
      <w:tr w:rsidR="00EA41C1" w:rsidRPr="006D428C" w:rsidTr="003E6892">
        <w:tc>
          <w:tcPr>
            <w:tcW w:w="1418" w:type="dxa"/>
            <w:shd w:val="clear" w:color="auto" w:fill="auto"/>
          </w:tcPr>
          <w:p w:rsidR="00EA41C1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儲位</w:t>
            </w:r>
          </w:p>
        </w:tc>
        <w:tc>
          <w:tcPr>
            <w:tcW w:w="1275" w:type="dxa"/>
            <w:shd w:val="clear" w:color="auto" w:fill="auto"/>
          </w:tcPr>
          <w:p w:rsidR="00EA41C1" w:rsidRPr="006D428C" w:rsidRDefault="00EA41C1" w:rsidP="003E689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下拉選單</w:t>
            </w:r>
          </w:p>
        </w:tc>
        <w:tc>
          <w:tcPr>
            <w:tcW w:w="709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09" w:type="dxa"/>
          </w:tcPr>
          <w:p w:rsidR="00EA41C1" w:rsidRDefault="00EA41C1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4394" w:type="dxa"/>
            <w:shd w:val="clear" w:color="auto" w:fill="auto"/>
          </w:tcPr>
          <w:p w:rsidR="00EA41C1" w:rsidRPr="006D428C" w:rsidRDefault="005405B0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來源儲位</w:t>
            </w:r>
          </w:p>
        </w:tc>
      </w:tr>
      <w:tr w:rsidR="00EA41C1" w:rsidRPr="006D428C" w:rsidTr="003E6892">
        <w:tc>
          <w:tcPr>
            <w:tcW w:w="1418" w:type="dxa"/>
            <w:shd w:val="clear" w:color="auto" w:fill="auto"/>
          </w:tcPr>
          <w:p w:rsidR="00EA41C1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批號</w:t>
            </w:r>
          </w:p>
        </w:tc>
        <w:tc>
          <w:tcPr>
            <w:tcW w:w="1275" w:type="dxa"/>
            <w:shd w:val="clear" w:color="auto" w:fill="auto"/>
          </w:tcPr>
          <w:p w:rsidR="00EA41C1" w:rsidRPr="006D428C" w:rsidRDefault="00EA41C1" w:rsidP="003E6892">
            <w:pPr>
              <w:rPr>
                <w:rFonts w:ascii="標楷體" w:eastAsia="標楷體" w:hAnsi="標楷體"/>
                <w:lang w:eastAsia="zh-HK"/>
              </w:rPr>
            </w:pPr>
            <w:r w:rsidRPr="006D428C">
              <w:rPr>
                <w:rFonts w:ascii="標楷體" w:eastAsia="標楷體" w:hAnsi="標楷體" w:hint="eastAsia"/>
                <w:lang w:eastAsia="zh-HK"/>
              </w:rPr>
              <w:t>文字</w:t>
            </w:r>
          </w:p>
        </w:tc>
        <w:tc>
          <w:tcPr>
            <w:tcW w:w="709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09" w:type="dxa"/>
          </w:tcPr>
          <w:p w:rsidR="00EA41C1" w:rsidRDefault="00EA41C1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4394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</w:p>
        </w:tc>
      </w:tr>
      <w:tr w:rsidR="000F6E8C" w:rsidRPr="006D428C" w:rsidTr="003E6892">
        <w:trPr>
          <w:ins w:id="52" w:author="user" w:date="2018-10-06T21:42:00Z"/>
        </w:trPr>
        <w:tc>
          <w:tcPr>
            <w:tcW w:w="1418" w:type="dxa"/>
            <w:shd w:val="clear" w:color="auto" w:fill="auto"/>
          </w:tcPr>
          <w:p w:rsidR="000F6E8C" w:rsidRDefault="000F6E8C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53" w:author="user" w:date="2018-10-06T21:42:00Z"/>
                <w:rFonts w:ascii="標楷體" w:eastAsia="標楷體" w:hAnsi="標楷體"/>
              </w:rPr>
            </w:pPr>
            <w:ins w:id="54" w:author="user" w:date="2018-10-06T21:42:00Z">
              <w:r>
                <w:rPr>
                  <w:rFonts w:ascii="標楷體" w:eastAsia="標楷體" w:hAnsi="標楷體" w:hint="eastAsia"/>
                </w:rPr>
                <w:t>應發量</w:t>
              </w:r>
            </w:ins>
          </w:p>
        </w:tc>
        <w:tc>
          <w:tcPr>
            <w:tcW w:w="1275" w:type="dxa"/>
            <w:shd w:val="clear" w:color="auto" w:fill="auto"/>
          </w:tcPr>
          <w:p w:rsidR="000F6E8C" w:rsidRPr="006D428C" w:rsidRDefault="000F6E8C" w:rsidP="003E6892">
            <w:pPr>
              <w:rPr>
                <w:ins w:id="55" w:author="user" w:date="2018-10-06T21:42:00Z"/>
                <w:rFonts w:ascii="標楷體" w:eastAsia="標楷體" w:hAnsi="標楷體"/>
                <w:lang w:eastAsia="zh-HK"/>
              </w:rPr>
            </w:pPr>
            <w:ins w:id="56" w:author="user" w:date="2018-10-06T21:42:00Z">
              <w:r w:rsidRPr="006D428C">
                <w:rPr>
                  <w:rFonts w:ascii="標楷體" w:eastAsia="標楷體" w:hAnsi="標楷體" w:hint="eastAsia"/>
                  <w:lang w:eastAsia="zh-HK"/>
                </w:rPr>
                <w:t>文字</w:t>
              </w:r>
            </w:ins>
          </w:p>
        </w:tc>
        <w:tc>
          <w:tcPr>
            <w:tcW w:w="709" w:type="dxa"/>
            <w:shd w:val="clear" w:color="auto" w:fill="auto"/>
          </w:tcPr>
          <w:p w:rsidR="000F6E8C" w:rsidRPr="006D428C" w:rsidRDefault="000F6E8C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ins w:id="57" w:author="user" w:date="2018-10-06T21:42:00Z"/>
                <w:rFonts w:ascii="標楷體" w:eastAsia="標楷體" w:hAnsi="標楷體"/>
              </w:rPr>
            </w:pPr>
            <w:ins w:id="58" w:author="user" w:date="2018-10-06T21:42:00Z">
              <w:r>
                <w:rPr>
                  <w:rFonts w:ascii="標楷體" w:eastAsia="標楷體" w:hAnsi="標楷體" w:hint="eastAsia"/>
                </w:rPr>
                <w:t>N</w:t>
              </w:r>
            </w:ins>
          </w:p>
        </w:tc>
        <w:tc>
          <w:tcPr>
            <w:tcW w:w="709" w:type="dxa"/>
          </w:tcPr>
          <w:p w:rsidR="000F6E8C" w:rsidRDefault="000F6E8C" w:rsidP="001307E1">
            <w:pPr>
              <w:jc w:val="center"/>
              <w:rPr>
                <w:ins w:id="59" w:author="user" w:date="2018-10-06T21:42:00Z"/>
                <w:rFonts w:ascii="標楷體" w:eastAsia="標楷體" w:hAnsi="標楷體"/>
              </w:rPr>
            </w:pPr>
            <w:ins w:id="60" w:author="user" w:date="2018-10-06T21:42:00Z">
              <w:r>
                <w:rPr>
                  <w:rFonts w:ascii="標楷體" w:eastAsia="標楷體" w:hAnsi="標楷體" w:hint="eastAsia"/>
                </w:rPr>
                <w:t>Y</w:t>
              </w:r>
            </w:ins>
          </w:p>
        </w:tc>
        <w:tc>
          <w:tcPr>
            <w:tcW w:w="4394" w:type="dxa"/>
            <w:shd w:val="clear" w:color="auto" w:fill="auto"/>
          </w:tcPr>
          <w:p w:rsidR="000F6E8C" w:rsidRPr="006D428C" w:rsidRDefault="000F6E8C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ins w:id="61" w:author="user" w:date="2018-10-06T21:42:00Z"/>
                <w:rFonts w:ascii="標楷體" w:eastAsia="標楷體" w:hAnsi="標楷體"/>
              </w:rPr>
            </w:pPr>
          </w:p>
        </w:tc>
      </w:tr>
      <w:tr w:rsidR="00EA41C1" w:rsidRPr="006D428C" w:rsidTr="003E6892">
        <w:tc>
          <w:tcPr>
            <w:tcW w:w="1418" w:type="dxa"/>
            <w:shd w:val="clear" w:color="auto" w:fill="auto"/>
          </w:tcPr>
          <w:p w:rsidR="00EA41C1" w:rsidRDefault="000F6E8C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lang w:eastAsia="zh-HK"/>
              </w:rPr>
            </w:pPr>
            <w:proofErr w:type="gramStart"/>
            <w:ins w:id="62" w:author="user" w:date="2018-10-06T21:43:00Z">
              <w:r>
                <w:rPr>
                  <w:rFonts w:ascii="標楷體" w:eastAsia="標楷體" w:hAnsi="標楷體" w:hint="eastAsia"/>
                </w:rPr>
                <w:lastRenderedPageBreak/>
                <w:t>實</w:t>
              </w:r>
            </w:ins>
            <w:ins w:id="63" w:author="user" w:date="2018-10-06T21:42:00Z">
              <w:r>
                <w:rPr>
                  <w:rFonts w:ascii="標楷體" w:eastAsia="標楷體" w:hAnsi="標楷體" w:hint="eastAsia"/>
                </w:rPr>
                <w:t>發</w:t>
              </w:r>
            </w:ins>
            <w:ins w:id="64" w:author="user" w:date="2018-10-06T21:43:00Z">
              <w:r>
                <w:rPr>
                  <w:rFonts w:ascii="標楷體" w:eastAsia="標楷體" w:hAnsi="標楷體" w:hint="eastAsia"/>
                </w:rPr>
                <w:t>量</w:t>
              </w:r>
            </w:ins>
            <w:proofErr w:type="gramEnd"/>
            <w:del w:id="65" w:author="user" w:date="2018-10-06T21:42:00Z">
              <w:r w:rsidR="00EA41C1" w:rsidDel="000F6E8C">
                <w:rPr>
                  <w:rFonts w:ascii="標楷體" w:eastAsia="標楷體" w:hAnsi="標楷體" w:hint="eastAsia"/>
                  <w:lang w:eastAsia="zh-HK"/>
                </w:rPr>
                <w:delText>重量</w:delText>
              </w:r>
            </w:del>
          </w:p>
        </w:tc>
        <w:tc>
          <w:tcPr>
            <w:tcW w:w="1275" w:type="dxa"/>
            <w:shd w:val="clear" w:color="auto" w:fill="auto"/>
          </w:tcPr>
          <w:p w:rsidR="00EA41C1" w:rsidRPr="006D428C" w:rsidRDefault="00EA41C1" w:rsidP="003E6892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數值</w:t>
            </w:r>
          </w:p>
        </w:tc>
        <w:tc>
          <w:tcPr>
            <w:tcW w:w="709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09" w:type="dxa"/>
          </w:tcPr>
          <w:p w:rsidR="00EA41C1" w:rsidRDefault="00EA41C1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4394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</w:p>
        </w:tc>
      </w:tr>
      <w:tr w:rsidR="00EA41C1" w:rsidRPr="006D428C" w:rsidTr="003E6892">
        <w:tc>
          <w:tcPr>
            <w:tcW w:w="1418" w:type="dxa"/>
            <w:shd w:val="clear" w:color="auto" w:fill="auto"/>
          </w:tcPr>
          <w:p w:rsidR="00EA41C1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單位</w:t>
            </w:r>
          </w:p>
        </w:tc>
        <w:tc>
          <w:tcPr>
            <w:tcW w:w="1275" w:type="dxa"/>
            <w:shd w:val="clear" w:color="auto" w:fill="auto"/>
          </w:tcPr>
          <w:p w:rsidR="00EA41C1" w:rsidRPr="006D428C" w:rsidRDefault="00EA41C1" w:rsidP="003E6892">
            <w:pPr>
              <w:rPr>
                <w:rFonts w:ascii="標楷體" w:eastAsia="標楷體" w:hAnsi="標楷體"/>
                <w:lang w:eastAsia="zh-HK"/>
              </w:rPr>
            </w:pPr>
            <w:r w:rsidRPr="006D428C">
              <w:rPr>
                <w:rFonts w:ascii="標楷體" w:eastAsia="標楷體" w:hAnsi="標楷體" w:hint="eastAsia"/>
                <w:lang w:eastAsia="zh-HK"/>
              </w:rPr>
              <w:t>文字</w:t>
            </w:r>
          </w:p>
        </w:tc>
        <w:tc>
          <w:tcPr>
            <w:tcW w:w="709" w:type="dxa"/>
            <w:shd w:val="clear" w:color="auto" w:fill="auto"/>
          </w:tcPr>
          <w:p w:rsidR="00EA41C1" w:rsidRPr="006D428C" w:rsidRDefault="008141B7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 w:rsidRPr="006D428C">
              <w:rPr>
                <w:rFonts w:ascii="標楷體" w:eastAsia="標楷體" w:hAnsi="標楷體" w:hint="eastAsia"/>
              </w:rPr>
              <w:t>Y</w:t>
            </w:r>
          </w:p>
        </w:tc>
        <w:tc>
          <w:tcPr>
            <w:tcW w:w="709" w:type="dxa"/>
          </w:tcPr>
          <w:p w:rsidR="00EA41C1" w:rsidRDefault="008141B7" w:rsidP="001307E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Y</w:t>
            </w:r>
          </w:p>
        </w:tc>
        <w:tc>
          <w:tcPr>
            <w:tcW w:w="4394" w:type="dxa"/>
            <w:shd w:val="clear" w:color="auto" w:fill="auto"/>
          </w:tcPr>
          <w:p w:rsidR="00EA41C1" w:rsidRPr="006D428C" w:rsidRDefault="00EA41C1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</w:p>
        </w:tc>
      </w:tr>
      <w:tr w:rsidR="00EA41C1" w:rsidRPr="006D428C" w:rsidDel="00BC1B5E" w:rsidTr="003E6892">
        <w:trPr>
          <w:del w:id="66" w:author="user" w:date="2018-09-28T17:21:00Z"/>
        </w:trPr>
        <w:tc>
          <w:tcPr>
            <w:tcW w:w="1418" w:type="dxa"/>
            <w:shd w:val="clear" w:color="auto" w:fill="auto"/>
          </w:tcPr>
          <w:p w:rsidR="00EA41C1" w:rsidDel="00BC1B5E" w:rsidRDefault="00EA41C1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del w:id="67" w:author="user" w:date="2018-09-28T17:21:00Z"/>
                <w:rFonts w:ascii="標楷體" w:eastAsia="標楷體" w:hAnsi="標楷體"/>
                <w:lang w:eastAsia="zh-HK"/>
              </w:rPr>
            </w:pPr>
            <w:del w:id="68" w:author="user" w:date="2018-09-28T17:21:00Z">
              <w:r w:rsidDel="00BC1B5E">
                <w:rPr>
                  <w:rFonts w:ascii="標楷體" w:eastAsia="標楷體" w:hAnsi="標楷體" w:hint="eastAsia"/>
                  <w:lang w:eastAsia="zh-HK"/>
                </w:rPr>
                <w:delText>目標倉庫</w:delText>
              </w:r>
            </w:del>
          </w:p>
        </w:tc>
        <w:tc>
          <w:tcPr>
            <w:tcW w:w="1275" w:type="dxa"/>
            <w:shd w:val="clear" w:color="auto" w:fill="auto"/>
          </w:tcPr>
          <w:p w:rsidR="00EA41C1" w:rsidRPr="006D428C" w:rsidDel="00BC1B5E" w:rsidRDefault="00EA41C1" w:rsidP="003E6892">
            <w:pPr>
              <w:rPr>
                <w:del w:id="69" w:author="user" w:date="2018-09-28T17:21:00Z"/>
                <w:rFonts w:ascii="標楷體" w:eastAsia="標楷體" w:hAnsi="標楷體"/>
                <w:lang w:eastAsia="zh-HK"/>
              </w:rPr>
            </w:pPr>
            <w:del w:id="70" w:author="user" w:date="2018-09-28T17:21:00Z">
              <w:r w:rsidDel="00BC1B5E">
                <w:rPr>
                  <w:rFonts w:ascii="標楷體" w:eastAsia="標楷體" w:hAnsi="標楷體" w:hint="eastAsia"/>
                  <w:lang w:eastAsia="zh-HK"/>
                </w:rPr>
                <w:delText>下拉選單</w:delText>
              </w:r>
            </w:del>
          </w:p>
        </w:tc>
        <w:tc>
          <w:tcPr>
            <w:tcW w:w="709" w:type="dxa"/>
            <w:shd w:val="clear" w:color="auto" w:fill="auto"/>
          </w:tcPr>
          <w:p w:rsidR="00EA41C1" w:rsidRPr="006D428C" w:rsidDel="00BC1B5E" w:rsidRDefault="008141B7" w:rsidP="003E6892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del w:id="71" w:author="user" w:date="2018-09-28T17:21:00Z"/>
                <w:rFonts w:ascii="標楷體" w:eastAsia="標楷體" w:hAnsi="標楷體"/>
              </w:rPr>
            </w:pPr>
            <w:del w:id="72" w:author="user" w:date="2018-09-28T17:21:00Z">
              <w:r w:rsidRPr="006D428C" w:rsidDel="00BC1B5E">
                <w:rPr>
                  <w:rFonts w:ascii="標楷體" w:eastAsia="標楷體" w:hAnsi="標楷體" w:hint="eastAsia"/>
                </w:rPr>
                <w:delText>Y</w:delText>
              </w:r>
            </w:del>
          </w:p>
        </w:tc>
        <w:tc>
          <w:tcPr>
            <w:tcW w:w="709" w:type="dxa"/>
          </w:tcPr>
          <w:p w:rsidR="00EA41C1" w:rsidDel="00BC1B5E" w:rsidRDefault="008141B7" w:rsidP="001307E1">
            <w:pPr>
              <w:jc w:val="center"/>
              <w:rPr>
                <w:del w:id="73" w:author="user" w:date="2018-09-28T17:21:00Z"/>
                <w:rFonts w:ascii="標楷體" w:eastAsia="標楷體" w:hAnsi="標楷體"/>
              </w:rPr>
            </w:pPr>
            <w:del w:id="74" w:author="user" w:date="2018-09-28T17:21:00Z">
              <w:r w:rsidDel="00BC1B5E">
                <w:rPr>
                  <w:rFonts w:ascii="標楷體" w:eastAsia="標楷體" w:hAnsi="標楷體"/>
                </w:rPr>
                <w:delText>N</w:delText>
              </w:r>
            </w:del>
          </w:p>
        </w:tc>
        <w:tc>
          <w:tcPr>
            <w:tcW w:w="4394" w:type="dxa"/>
            <w:shd w:val="clear" w:color="auto" w:fill="auto"/>
          </w:tcPr>
          <w:p w:rsidR="00EA41C1" w:rsidRPr="006D428C" w:rsidDel="00BC1B5E" w:rsidRDefault="00EA41C1" w:rsidP="003E689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del w:id="75" w:author="user" w:date="2018-09-28T17:21:00Z"/>
                <w:rFonts w:ascii="標楷體" w:eastAsia="標楷體" w:hAnsi="標楷體"/>
              </w:rPr>
            </w:pPr>
          </w:p>
        </w:tc>
      </w:tr>
      <w:tr w:rsidR="00EA41C1" w:rsidRPr="006D428C" w:rsidTr="003E6892">
        <w:tc>
          <w:tcPr>
            <w:tcW w:w="1418" w:type="dxa"/>
            <w:shd w:val="clear" w:color="auto" w:fill="auto"/>
          </w:tcPr>
          <w:p w:rsidR="00EA41C1" w:rsidRDefault="00EA41C1" w:rsidP="00EA41C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採購</w:t>
            </w:r>
            <w:r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/>
              </w:rPr>
              <w:t>O</w:t>
            </w:r>
          </w:p>
        </w:tc>
        <w:tc>
          <w:tcPr>
            <w:tcW w:w="1275" w:type="dxa"/>
            <w:shd w:val="clear" w:color="auto" w:fill="auto"/>
          </w:tcPr>
          <w:p w:rsidR="00EA41C1" w:rsidRPr="006D428C" w:rsidRDefault="00EA41C1" w:rsidP="00EA41C1">
            <w:pPr>
              <w:rPr>
                <w:rFonts w:ascii="標楷體" w:eastAsia="標楷體" w:hAnsi="標楷體"/>
                <w:lang w:eastAsia="zh-HK"/>
              </w:rPr>
            </w:pPr>
            <w:r w:rsidRPr="006D428C">
              <w:rPr>
                <w:rFonts w:ascii="標楷體" w:eastAsia="標楷體" w:hAnsi="標楷體" w:hint="eastAsia"/>
                <w:lang w:eastAsia="zh-HK"/>
              </w:rPr>
              <w:t>文字</w:t>
            </w:r>
          </w:p>
        </w:tc>
        <w:tc>
          <w:tcPr>
            <w:tcW w:w="709" w:type="dxa"/>
            <w:shd w:val="clear" w:color="auto" w:fill="auto"/>
          </w:tcPr>
          <w:p w:rsidR="00EA41C1" w:rsidRPr="006D428C" w:rsidRDefault="00EA41C1" w:rsidP="00EA41C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709" w:type="dxa"/>
          </w:tcPr>
          <w:p w:rsidR="00EA41C1" w:rsidRDefault="00EA41C1" w:rsidP="00EA41C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N</w:t>
            </w:r>
          </w:p>
        </w:tc>
        <w:tc>
          <w:tcPr>
            <w:tcW w:w="4394" w:type="dxa"/>
            <w:shd w:val="clear" w:color="auto" w:fill="auto"/>
          </w:tcPr>
          <w:p w:rsidR="00EA41C1" w:rsidRPr="006D428C" w:rsidRDefault="00EA41C1" w:rsidP="00EA41C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標楷體" w:eastAsia="標楷體" w:hAnsi="標楷體"/>
              </w:rPr>
            </w:pPr>
          </w:p>
        </w:tc>
      </w:tr>
    </w:tbl>
    <w:p w:rsidR="00946553" w:rsidRDefault="00946553" w:rsidP="001307E1">
      <w:pPr>
        <w:jc w:val="both"/>
        <w:rPr>
          <w:rFonts w:ascii="標楷體" w:eastAsia="標楷體" w:hAnsi="標楷體"/>
          <w:lang w:eastAsia="zh-HK"/>
        </w:rPr>
      </w:pPr>
    </w:p>
    <w:p w:rsidR="003E6892" w:rsidRPr="006D428C" w:rsidRDefault="003E6892" w:rsidP="003E6892">
      <w:pPr>
        <w:numPr>
          <w:ilvl w:val="0"/>
          <w:numId w:val="4"/>
        </w:num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操作步驟</w:t>
      </w:r>
    </w:p>
    <w:p w:rsidR="003E6892" w:rsidRPr="006D428C" w:rsidRDefault="003E6892" w:rsidP="003E6892">
      <w:p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操作一：</w:t>
      </w:r>
      <w:r w:rsidR="007A189B">
        <w:rPr>
          <w:rFonts w:ascii="標楷體" w:eastAsia="標楷體" w:hAnsi="標楷體" w:hint="eastAsia"/>
          <w:lang w:eastAsia="zh-HK"/>
        </w:rPr>
        <w:t>生管版本</w:t>
      </w:r>
    </w:p>
    <w:p w:rsidR="003E6892" w:rsidRPr="006D428C" w:rsidRDefault="003E6892" w:rsidP="00881692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  <w:lang w:eastAsia="zh-HK"/>
        </w:rPr>
      </w:pPr>
      <w:proofErr w:type="gramStart"/>
      <w:r w:rsidRPr="006D428C">
        <w:rPr>
          <w:rFonts w:ascii="標楷體" w:eastAsia="標楷體" w:hAnsi="標楷體" w:hint="eastAsia"/>
        </w:rPr>
        <w:t>刷入</w:t>
      </w:r>
      <w:r w:rsidR="008141B7">
        <w:rPr>
          <w:rFonts w:ascii="標楷體" w:eastAsia="標楷體" w:hAnsi="標楷體" w:hint="eastAsia"/>
          <w:lang w:eastAsia="zh-HK"/>
        </w:rPr>
        <w:t>工</w:t>
      </w:r>
      <w:proofErr w:type="gramEnd"/>
      <w:r w:rsidR="008141B7">
        <w:rPr>
          <w:rFonts w:ascii="標楷體" w:eastAsia="標楷體" w:hAnsi="標楷體" w:hint="eastAsia"/>
          <w:lang w:eastAsia="zh-HK"/>
        </w:rPr>
        <w:t>單</w:t>
      </w:r>
      <w:r w:rsidRPr="006D428C">
        <w:rPr>
          <w:rFonts w:ascii="標楷體" w:eastAsia="標楷體" w:hAnsi="標楷體" w:hint="eastAsia"/>
        </w:rPr>
        <w:t>條碼。</w:t>
      </w:r>
    </w:p>
    <w:p w:rsidR="003E6892" w:rsidRDefault="003E6892" w:rsidP="00EB78E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</w:rPr>
        <w:t>判別是否存在。</w:t>
      </w:r>
    </w:p>
    <w:p w:rsidR="007A189B" w:rsidRDefault="007A189B" w:rsidP="00EB78E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9677CF">
        <w:rPr>
          <w:rFonts w:ascii="標楷體" w:eastAsia="標楷體" w:hAnsi="標楷體" w:hint="eastAsia"/>
          <w:highlight w:val="yellow"/>
          <w:lang w:eastAsia="zh-HK"/>
          <w:rPrChange w:id="76" w:author="user" w:date="2018-11-15T10:17:00Z">
            <w:rPr>
              <w:rFonts w:ascii="標楷體" w:eastAsia="標楷體" w:hAnsi="標楷體" w:hint="eastAsia"/>
              <w:lang w:eastAsia="zh-HK"/>
            </w:rPr>
          </w:rPrChange>
        </w:rPr>
        <w:t>若此工單已調撥</w:t>
      </w:r>
      <w:ins w:id="77" w:author="user" w:date="2018-11-15T10:21:00Z">
        <w:r w:rsidR="002F13A9">
          <w:rPr>
            <w:rFonts w:ascii="標楷體" w:eastAsia="標楷體" w:hAnsi="標楷體" w:hint="eastAsia"/>
            <w:highlight w:val="yellow"/>
            <w:lang w:eastAsia="zh-HK"/>
          </w:rPr>
          <w:t>(</w:t>
        </w:r>
        <w:r w:rsidR="002F13A9">
          <w:rPr>
            <w:rFonts w:ascii="標楷體" w:eastAsia="標楷體" w:hAnsi="標楷體" w:hint="eastAsia"/>
            <w:highlight w:val="yellow"/>
          </w:rPr>
          <w:t>是看另一個中介表有沒有此工單的資料嗎</w:t>
        </w:r>
      </w:ins>
      <w:ins w:id="78" w:author="user" w:date="2018-11-15T10:22:00Z">
        <w:r w:rsidR="002F13A9">
          <w:rPr>
            <w:rFonts w:ascii="標楷體" w:eastAsia="標楷體" w:hAnsi="標楷體" w:hint="eastAsia"/>
            <w:highlight w:val="yellow"/>
          </w:rPr>
          <w:t>)</w:t>
        </w:r>
      </w:ins>
      <w:r w:rsidRPr="007A189B">
        <w:rPr>
          <w:rFonts w:ascii="標楷體" w:eastAsia="標楷體" w:hAnsi="標楷體" w:hint="eastAsia"/>
          <w:lang w:eastAsia="zh-HK"/>
        </w:rPr>
        <w:t>，則disable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新增</w:t>
      </w:r>
      <w:r w:rsidRPr="005405B0">
        <w:rPr>
          <w:rFonts w:ascii="標楷體" w:eastAsia="標楷體" w:hAnsi="標楷體" w:hint="eastAsia"/>
          <w:lang w:eastAsia="zh-HK"/>
        </w:rPr>
        <w:t>、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儲存</w:t>
      </w:r>
      <w:r w:rsidRPr="007A189B">
        <w:rPr>
          <w:rFonts w:ascii="標楷體" w:eastAsia="標楷體" w:hAnsi="標楷體" w:hint="eastAsia"/>
          <w:lang w:eastAsia="zh-HK"/>
        </w:rPr>
        <w:t>和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確定調撥</w:t>
      </w:r>
      <w:r w:rsidRPr="007A189B">
        <w:rPr>
          <w:rFonts w:ascii="標楷體" w:eastAsia="標楷體" w:hAnsi="標楷體" w:hint="eastAsia"/>
          <w:lang w:eastAsia="zh-HK"/>
        </w:rPr>
        <w:t>按鈕</w:t>
      </w:r>
      <w:r w:rsidRPr="006D428C">
        <w:rPr>
          <w:rFonts w:ascii="標楷體" w:eastAsia="標楷體" w:hAnsi="標楷體" w:hint="eastAsia"/>
        </w:rPr>
        <w:t>。</w:t>
      </w:r>
    </w:p>
    <w:p w:rsidR="003E6892" w:rsidRPr="006D428C" w:rsidRDefault="008141B7" w:rsidP="00881692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</w:rPr>
      </w:pPr>
      <w:proofErr w:type="gramStart"/>
      <w:r w:rsidRPr="00BF57B3">
        <w:rPr>
          <w:rFonts w:ascii="標楷體" w:eastAsia="標楷體" w:hAnsi="標楷體" w:hint="eastAsia"/>
          <w:color w:val="000000" w:themeColor="text1"/>
        </w:rPr>
        <w:t>點擊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生管</w:t>
      </w:r>
      <w:proofErr w:type="gramEnd"/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版本</w:t>
      </w:r>
      <w:r w:rsidR="003E6892" w:rsidRPr="006D428C">
        <w:rPr>
          <w:rFonts w:ascii="標楷體" w:eastAsia="標楷體" w:hAnsi="標楷體" w:hint="eastAsia"/>
        </w:rPr>
        <w:t>。</w:t>
      </w:r>
    </w:p>
    <w:p w:rsidR="003E6892" w:rsidRPr="006D428C" w:rsidRDefault="007A189B" w:rsidP="00EB78E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系統帶出最新的生管版本資料</w:t>
      </w:r>
      <w:r w:rsidR="003E6892" w:rsidRPr="006D428C">
        <w:rPr>
          <w:rFonts w:ascii="標楷體" w:eastAsia="標楷體" w:hAnsi="標楷體" w:hint="eastAsia"/>
        </w:rPr>
        <w:t>。</w:t>
      </w:r>
    </w:p>
    <w:p w:rsidR="003E6892" w:rsidRPr="006D428C" w:rsidRDefault="005405B0" w:rsidP="00881692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點擊編輯圖示</w:t>
      </w:r>
      <w:r w:rsidR="003E6892" w:rsidRPr="006D428C">
        <w:rPr>
          <w:rFonts w:ascii="標楷體" w:eastAsia="標楷體" w:hAnsi="標楷體" w:hint="eastAsia"/>
        </w:rPr>
        <w:t>。</w:t>
      </w:r>
    </w:p>
    <w:p w:rsidR="003E6892" w:rsidRPr="006D428C" w:rsidRDefault="005405B0" w:rsidP="005405B0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填寫黑框欄位內容，</w:t>
      </w:r>
      <w:r w:rsidR="007A189B">
        <w:rPr>
          <w:rFonts w:ascii="標楷體" w:eastAsia="標楷體" w:hAnsi="標楷體" w:hint="eastAsia"/>
          <w:lang w:eastAsia="zh-HK"/>
        </w:rPr>
        <w:t>其餘欄位唯讀</w:t>
      </w:r>
      <w:r w:rsidR="003E6892" w:rsidRPr="006D428C">
        <w:rPr>
          <w:rFonts w:ascii="標楷體" w:eastAsia="標楷體" w:hAnsi="標楷體" w:hint="eastAsia"/>
        </w:rPr>
        <w:t>。</w:t>
      </w:r>
    </w:p>
    <w:p w:rsidR="00EB78E9" w:rsidDel="00EA7553" w:rsidRDefault="005405B0">
      <w:pPr>
        <w:pStyle w:val="af4"/>
        <w:numPr>
          <w:ilvl w:val="0"/>
          <w:numId w:val="9"/>
        </w:numPr>
        <w:ind w:leftChars="0"/>
        <w:jc w:val="both"/>
        <w:rPr>
          <w:del w:id="79" w:author="user" w:date="2018-09-28T17:34:00Z"/>
          <w:rFonts w:ascii="標楷體" w:eastAsia="標楷體" w:hAnsi="標楷體"/>
          <w:szCs w:val="22"/>
        </w:rPr>
      </w:pPr>
      <w:r w:rsidRPr="00EA7553">
        <w:rPr>
          <w:rFonts w:ascii="標楷體" w:eastAsia="標楷體" w:hAnsi="標楷體" w:hint="eastAsia"/>
          <w:szCs w:val="22"/>
          <w:lang w:eastAsia="zh-HK"/>
        </w:rPr>
        <w:t>調整重量。</w:t>
      </w:r>
    </w:p>
    <w:p w:rsidR="00063CD3" w:rsidRPr="00EA7553" w:rsidRDefault="00063CD3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szCs w:val="22"/>
        </w:rPr>
      </w:pPr>
      <w:del w:id="80" w:author="user" w:date="2018-09-28T17:34:00Z">
        <w:r w:rsidRPr="00EA7553" w:rsidDel="00EA7553">
          <w:rPr>
            <w:rFonts w:ascii="標楷體" w:eastAsia="標楷體" w:hAnsi="標楷體" w:hint="eastAsia"/>
            <w:szCs w:val="22"/>
            <w:lang w:eastAsia="zh-HK"/>
          </w:rPr>
          <w:delText>選擇目標倉庫：</w:delText>
        </w:r>
        <w:r w:rsidRPr="00EA7553" w:rsidDel="00EA7553">
          <w:rPr>
            <w:rFonts w:ascii="標楷體" w:eastAsia="標楷體" w:hAnsi="標楷體" w:hint="eastAsia"/>
            <w:color w:val="FF0000"/>
            <w:szCs w:val="22"/>
            <w:lang w:eastAsia="zh-HK"/>
          </w:rPr>
          <w:delText>線邊倉或工單所在廠別的倉庫</w:delText>
        </w:r>
        <w:r w:rsidRPr="00EA7553" w:rsidDel="00EA7553">
          <w:rPr>
            <w:rFonts w:ascii="標楷體" w:eastAsia="標楷體" w:hAnsi="標楷體"/>
            <w:color w:val="FF0000"/>
            <w:szCs w:val="22"/>
            <w:lang w:eastAsia="zh-HK"/>
          </w:rPr>
          <w:delText>?</w:delText>
        </w:r>
      </w:del>
    </w:p>
    <w:p w:rsidR="00BC1B5E" w:rsidRDefault="00BC1B5E" w:rsidP="00881692">
      <w:pPr>
        <w:pStyle w:val="af4"/>
        <w:numPr>
          <w:ilvl w:val="0"/>
          <w:numId w:val="17"/>
        </w:numPr>
        <w:ind w:leftChars="0"/>
        <w:jc w:val="both"/>
        <w:rPr>
          <w:ins w:id="81" w:author="user" w:date="2018-09-28T17:21:00Z"/>
          <w:rFonts w:ascii="標楷體" w:eastAsia="標楷體" w:hAnsi="標楷體"/>
          <w:color w:val="000000" w:themeColor="text1"/>
          <w:lang w:eastAsia="zh-HK"/>
        </w:rPr>
      </w:pPr>
      <w:ins w:id="82" w:author="user" w:date="2018-09-28T17:21:00Z">
        <w:r>
          <w:rPr>
            <w:rFonts w:ascii="標楷體" w:eastAsia="標楷體" w:hAnsi="標楷體" w:hint="eastAsia"/>
            <w:color w:val="000000" w:themeColor="text1"/>
            <w:lang w:eastAsia="zh-HK"/>
          </w:rPr>
          <w:t>輸入目標倉庫</w:t>
        </w:r>
      </w:ins>
      <w:ins w:id="83" w:author="user" w:date="2018-09-28T17:34:00Z">
        <w:r w:rsidR="00EA7553" w:rsidRPr="006D428C">
          <w:rPr>
            <w:rFonts w:ascii="標楷體" w:eastAsia="標楷體" w:hAnsi="標楷體" w:hint="eastAsia"/>
          </w:rPr>
          <w:t>。</w:t>
        </w:r>
      </w:ins>
    </w:p>
    <w:p w:rsidR="003E6892" w:rsidRPr="00BF57B3" w:rsidRDefault="003E6892" w:rsidP="00881692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  <w:color w:val="000000" w:themeColor="text1"/>
          <w:lang w:eastAsia="zh-HK"/>
        </w:rPr>
      </w:pPr>
      <w:r w:rsidRPr="00BF57B3">
        <w:rPr>
          <w:rFonts w:ascii="標楷體" w:eastAsia="標楷體" w:hAnsi="標楷體" w:hint="eastAsia"/>
          <w:color w:val="000000" w:themeColor="text1"/>
        </w:rPr>
        <w:t>點擊</w:t>
      </w:r>
      <w:r w:rsidRPr="00BF57B3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</w:rPr>
        <w:t>確定</w:t>
      </w:r>
      <w:r w:rsidR="005405B0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調撥</w:t>
      </w:r>
      <w:r w:rsidRPr="00BF57B3">
        <w:rPr>
          <w:rFonts w:ascii="標楷體" w:eastAsia="標楷體" w:hAnsi="標楷體" w:hint="eastAsia"/>
          <w:color w:val="000000" w:themeColor="text1"/>
        </w:rPr>
        <w:t>完成交易。</w:t>
      </w:r>
    </w:p>
    <w:p w:rsidR="003E6892" w:rsidRPr="00CF35E6" w:rsidRDefault="00063CD3" w:rsidP="003E6892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</w:t>
      </w:r>
      <w:r w:rsidRPr="007A189B">
        <w:rPr>
          <w:rFonts w:ascii="標楷體" w:eastAsia="標楷體" w:hAnsi="標楷體" w:hint="eastAsia"/>
          <w:szCs w:val="22"/>
        </w:rPr>
        <w:t>檢查重量是否&lt;=原本重量</w:t>
      </w:r>
      <w:r w:rsidR="00EB78E9" w:rsidRPr="003E6892">
        <w:rPr>
          <w:rFonts w:ascii="標楷體" w:eastAsia="標楷體" w:hAnsi="標楷體" w:hint="eastAsia"/>
          <w:szCs w:val="22"/>
        </w:rPr>
        <w:t>。</w:t>
      </w:r>
    </w:p>
    <w:p w:rsidR="00CF35E6" w:rsidRPr="001B1321" w:rsidRDefault="00CF35E6" w:rsidP="003E6892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系統確認庫存是否足夠。</w:t>
      </w:r>
    </w:p>
    <w:p w:rsidR="003E6892" w:rsidRDefault="00EB78E9" w:rsidP="003E6892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系統</w:t>
      </w:r>
      <w:r w:rsidR="007A189B">
        <w:rPr>
          <w:rFonts w:ascii="標楷體" w:eastAsia="標楷體" w:hAnsi="標楷體" w:hint="eastAsia"/>
          <w:lang w:eastAsia="zh-HK"/>
        </w:rPr>
        <w:t>儲存成資材版本</w:t>
      </w:r>
      <w:r w:rsidR="007A189B" w:rsidRPr="007A189B">
        <w:rPr>
          <w:rFonts w:ascii="標楷體" w:eastAsia="標楷體" w:hAnsi="標楷體" w:hint="eastAsia"/>
          <w:lang w:eastAsia="zh-HK"/>
        </w:rPr>
        <w:t>並寫入中介表for調撥</w:t>
      </w:r>
      <w:r>
        <w:rPr>
          <w:rFonts w:ascii="標楷體" w:eastAsia="標楷體" w:hAnsi="標楷體" w:hint="eastAsia"/>
          <w:lang w:eastAsia="zh-HK"/>
        </w:rPr>
        <w:t>。</w:t>
      </w:r>
    </w:p>
    <w:p w:rsidR="00EB78E9" w:rsidRPr="00EB78E9" w:rsidRDefault="00EB78E9" w:rsidP="00EB78E9">
      <w:pPr>
        <w:widowControl/>
        <w:rPr>
          <w:rFonts w:ascii="標楷體" w:eastAsia="標楷體" w:hAnsi="標楷體"/>
        </w:rPr>
      </w:pPr>
    </w:p>
    <w:p w:rsidR="00EB78E9" w:rsidRPr="006D428C" w:rsidRDefault="00EB78E9" w:rsidP="00EB78E9">
      <w:p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操作</w:t>
      </w:r>
      <w:r>
        <w:rPr>
          <w:rFonts w:ascii="標楷體" w:eastAsia="標楷體" w:hAnsi="標楷體" w:hint="eastAsia"/>
          <w:lang w:eastAsia="zh-HK"/>
        </w:rPr>
        <w:t>二</w:t>
      </w:r>
      <w:r w:rsidRPr="006D428C">
        <w:rPr>
          <w:rFonts w:ascii="標楷體" w:eastAsia="標楷體" w:hAnsi="標楷體" w:hint="eastAsia"/>
          <w:lang w:eastAsia="zh-HK"/>
        </w:rPr>
        <w:t>：</w:t>
      </w:r>
      <w:r w:rsidR="005A2D89">
        <w:rPr>
          <w:rFonts w:ascii="標楷體" w:eastAsia="標楷體" w:hAnsi="標楷體" w:hint="eastAsia"/>
          <w:lang w:eastAsia="zh-HK"/>
        </w:rPr>
        <w:t>儲存</w:t>
      </w:r>
    </w:p>
    <w:p w:rsidR="00063CD3" w:rsidRPr="006D428C" w:rsidRDefault="00063CD3" w:rsidP="00063CD3">
      <w:pPr>
        <w:pStyle w:val="af4"/>
        <w:numPr>
          <w:ilvl w:val="0"/>
          <w:numId w:val="44"/>
        </w:numPr>
        <w:ind w:leftChars="0"/>
        <w:jc w:val="both"/>
        <w:rPr>
          <w:rFonts w:ascii="標楷體" w:eastAsia="標楷體" w:hAnsi="標楷體"/>
          <w:lang w:eastAsia="zh-HK"/>
        </w:rPr>
      </w:pPr>
      <w:proofErr w:type="gramStart"/>
      <w:r w:rsidRPr="006D428C">
        <w:rPr>
          <w:rFonts w:ascii="標楷體" w:eastAsia="標楷體" w:hAnsi="標楷體" w:hint="eastAsia"/>
        </w:rPr>
        <w:t>刷入</w:t>
      </w:r>
      <w:r>
        <w:rPr>
          <w:rFonts w:ascii="標楷體" w:eastAsia="標楷體" w:hAnsi="標楷體" w:hint="eastAsia"/>
          <w:lang w:eastAsia="zh-HK"/>
        </w:rPr>
        <w:t>工</w:t>
      </w:r>
      <w:proofErr w:type="gramEnd"/>
      <w:r>
        <w:rPr>
          <w:rFonts w:ascii="標楷體" w:eastAsia="標楷體" w:hAnsi="標楷體" w:hint="eastAsia"/>
          <w:lang w:eastAsia="zh-HK"/>
        </w:rPr>
        <w:t>單</w:t>
      </w:r>
      <w:r w:rsidRPr="006D428C">
        <w:rPr>
          <w:rFonts w:ascii="標楷體" w:eastAsia="標楷體" w:hAnsi="標楷體" w:hint="eastAsia"/>
        </w:rPr>
        <w:t>條碼。</w:t>
      </w:r>
    </w:p>
    <w:p w:rsidR="00063CD3" w:rsidRDefault="00063CD3" w:rsidP="00063CD3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</w:rPr>
        <w:t>判別是否存在。</w:t>
      </w:r>
    </w:p>
    <w:p w:rsidR="00063CD3" w:rsidRDefault="008D0054" w:rsidP="00063CD3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若此工單已調撥，則disable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新增</w:t>
      </w:r>
      <w:r w:rsidRPr="005405B0">
        <w:rPr>
          <w:rFonts w:ascii="標楷體" w:eastAsia="標楷體" w:hAnsi="標楷體" w:hint="eastAsia"/>
          <w:lang w:eastAsia="zh-HK"/>
        </w:rPr>
        <w:t>、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儲存</w:t>
      </w:r>
      <w:r w:rsidRPr="007A189B">
        <w:rPr>
          <w:rFonts w:ascii="標楷體" w:eastAsia="標楷體" w:hAnsi="標楷體" w:hint="eastAsia"/>
          <w:lang w:eastAsia="zh-HK"/>
        </w:rPr>
        <w:t>和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確定調撥</w:t>
      </w:r>
      <w:r w:rsidRPr="007A189B">
        <w:rPr>
          <w:rFonts w:ascii="標楷體" w:eastAsia="標楷體" w:hAnsi="標楷體" w:hint="eastAsia"/>
          <w:lang w:eastAsia="zh-HK"/>
        </w:rPr>
        <w:t>按鈕</w:t>
      </w:r>
      <w:r w:rsidRPr="006D428C">
        <w:rPr>
          <w:rFonts w:ascii="標楷體" w:eastAsia="標楷體" w:hAnsi="標楷體" w:hint="eastAsia"/>
        </w:rPr>
        <w:t>。</w:t>
      </w:r>
    </w:p>
    <w:p w:rsidR="00063CD3" w:rsidRPr="006D428C" w:rsidRDefault="00063CD3" w:rsidP="00063CD3">
      <w:pPr>
        <w:pStyle w:val="af4"/>
        <w:numPr>
          <w:ilvl w:val="0"/>
          <w:numId w:val="44"/>
        </w:numPr>
        <w:ind w:leftChars="0"/>
        <w:jc w:val="both"/>
        <w:rPr>
          <w:rFonts w:ascii="標楷體" w:eastAsia="標楷體" w:hAnsi="標楷體"/>
        </w:rPr>
      </w:pPr>
      <w:proofErr w:type="gramStart"/>
      <w:r w:rsidRPr="00BF57B3">
        <w:rPr>
          <w:rFonts w:ascii="標楷體" w:eastAsia="標楷體" w:hAnsi="標楷體" w:hint="eastAsia"/>
          <w:color w:val="000000" w:themeColor="text1"/>
        </w:rPr>
        <w:t>點擊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生管</w:t>
      </w:r>
      <w:proofErr w:type="gramEnd"/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版本</w:t>
      </w:r>
      <w:r w:rsidRPr="006D428C">
        <w:rPr>
          <w:rFonts w:ascii="標楷體" w:eastAsia="標楷體" w:hAnsi="標楷體" w:hint="eastAsia"/>
        </w:rPr>
        <w:t>。</w:t>
      </w:r>
    </w:p>
    <w:p w:rsidR="00063CD3" w:rsidRPr="006D428C" w:rsidRDefault="00063CD3" w:rsidP="00063CD3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系統帶出</w:t>
      </w:r>
      <w:r w:rsidRPr="00063CD3">
        <w:rPr>
          <w:rFonts w:ascii="標楷體" w:eastAsia="標楷體" w:hAnsi="標楷體" w:hint="eastAsia"/>
          <w:lang w:eastAsia="zh-HK"/>
        </w:rPr>
        <w:t>最新的</w:t>
      </w:r>
      <w:r>
        <w:rPr>
          <w:rFonts w:ascii="標楷體" w:eastAsia="標楷體" w:hAnsi="標楷體" w:hint="eastAsia"/>
          <w:lang w:eastAsia="zh-HK"/>
        </w:rPr>
        <w:t>生管</w:t>
      </w:r>
      <w:r w:rsidRPr="00063CD3">
        <w:rPr>
          <w:rFonts w:ascii="標楷體" w:eastAsia="標楷體" w:hAnsi="標楷體" w:hint="eastAsia"/>
          <w:lang w:eastAsia="zh-HK"/>
        </w:rPr>
        <w:t>版本資料</w:t>
      </w:r>
      <w:r w:rsidRPr="006D428C">
        <w:rPr>
          <w:rFonts w:ascii="標楷體" w:eastAsia="標楷體" w:hAnsi="標楷體" w:hint="eastAsia"/>
        </w:rPr>
        <w:t>。</w:t>
      </w:r>
    </w:p>
    <w:p w:rsidR="00063CD3" w:rsidRPr="006D428C" w:rsidRDefault="00063CD3" w:rsidP="00063CD3">
      <w:pPr>
        <w:pStyle w:val="af4"/>
        <w:numPr>
          <w:ilvl w:val="0"/>
          <w:numId w:val="44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點擊編輯圖示</w:t>
      </w:r>
      <w:r w:rsidRPr="006D428C">
        <w:rPr>
          <w:rFonts w:ascii="標楷體" w:eastAsia="標楷體" w:hAnsi="標楷體" w:hint="eastAsia"/>
        </w:rPr>
        <w:t>。</w:t>
      </w:r>
    </w:p>
    <w:p w:rsidR="00063CD3" w:rsidRPr="006D428C" w:rsidRDefault="00063CD3" w:rsidP="00063CD3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填寫黑框欄位內容，其餘欄位唯讀</w:t>
      </w:r>
      <w:r w:rsidRPr="006D428C">
        <w:rPr>
          <w:rFonts w:ascii="標楷體" w:eastAsia="標楷體" w:hAnsi="標楷體" w:hint="eastAsia"/>
        </w:rPr>
        <w:t>。</w:t>
      </w:r>
    </w:p>
    <w:p w:rsidR="00063CD3" w:rsidRDefault="00063CD3" w:rsidP="00063CD3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  <w:lang w:eastAsia="zh-HK"/>
        </w:rPr>
        <w:t>調整</w:t>
      </w:r>
      <w:ins w:id="84" w:author="user" w:date="2018-10-06T21:43:00Z">
        <w:r w:rsidR="000F6E8C">
          <w:rPr>
            <w:rFonts w:ascii="標楷體" w:eastAsia="標楷體" w:hAnsi="標楷體" w:hint="eastAsia"/>
            <w:szCs w:val="22"/>
          </w:rPr>
          <w:t>實發量</w:t>
        </w:r>
      </w:ins>
      <w:del w:id="85" w:author="user" w:date="2018-10-06T21:43:00Z">
        <w:r w:rsidDel="000F6E8C">
          <w:rPr>
            <w:rFonts w:ascii="標楷體" w:eastAsia="標楷體" w:hAnsi="標楷體" w:hint="eastAsia"/>
            <w:szCs w:val="22"/>
            <w:lang w:eastAsia="zh-HK"/>
          </w:rPr>
          <w:delText>重量</w:delText>
        </w:r>
      </w:del>
      <w:r>
        <w:rPr>
          <w:rFonts w:ascii="標楷體" w:eastAsia="標楷體" w:hAnsi="標楷體" w:hint="eastAsia"/>
          <w:szCs w:val="22"/>
          <w:lang w:eastAsia="zh-HK"/>
        </w:rPr>
        <w:t>。</w:t>
      </w:r>
    </w:p>
    <w:p w:rsidR="00063CD3" w:rsidRPr="00063CD3" w:rsidDel="00EA7553" w:rsidRDefault="00063CD3" w:rsidP="00063CD3">
      <w:pPr>
        <w:pStyle w:val="af4"/>
        <w:numPr>
          <w:ilvl w:val="0"/>
          <w:numId w:val="9"/>
        </w:numPr>
        <w:ind w:leftChars="0"/>
        <w:jc w:val="both"/>
        <w:rPr>
          <w:del w:id="86" w:author="user" w:date="2018-09-28T17:35:00Z"/>
          <w:rFonts w:ascii="標楷體" w:eastAsia="標楷體" w:hAnsi="標楷體"/>
          <w:szCs w:val="22"/>
        </w:rPr>
      </w:pPr>
      <w:del w:id="87" w:author="user" w:date="2018-09-28T17:35:00Z">
        <w:r w:rsidRPr="00063CD3" w:rsidDel="00EA7553">
          <w:rPr>
            <w:rFonts w:ascii="標楷體" w:eastAsia="標楷體" w:hAnsi="標楷體" w:hint="eastAsia"/>
            <w:szCs w:val="22"/>
            <w:lang w:eastAsia="zh-HK"/>
          </w:rPr>
          <w:delText>選擇目標倉庫：</w:delText>
        </w:r>
        <w:r w:rsidRPr="00063CD3" w:rsidDel="00EA7553">
          <w:rPr>
            <w:rFonts w:ascii="標楷體" w:eastAsia="標楷體" w:hAnsi="標楷體" w:hint="eastAsia"/>
            <w:color w:val="FF0000"/>
            <w:szCs w:val="22"/>
            <w:lang w:eastAsia="zh-HK"/>
          </w:rPr>
          <w:delText>線邊倉或工單所在廠別的倉庫?</w:delText>
        </w:r>
      </w:del>
    </w:p>
    <w:p w:rsidR="00063CD3" w:rsidRPr="00BF57B3" w:rsidRDefault="00D636EC" w:rsidP="00063CD3">
      <w:pPr>
        <w:pStyle w:val="af4"/>
        <w:numPr>
          <w:ilvl w:val="0"/>
          <w:numId w:val="44"/>
        </w:numPr>
        <w:ind w:leftChars="0"/>
        <w:jc w:val="both"/>
        <w:rPr>
          <w:rFonts w:ascii="標楷體" w:eastAsia="標楷體" w:hAnsi="標楷體"/>
          <w:color w:val="000000" w:themeColor="text1"/>
          <w:lang w:eastAsia="zh-HK"/>
        </w:rPr>
      </w:pPr>
      <w:r>
        <w:rPr>
          <w:rFonts w:ascii="標楷體" w:eastAsia="標楷體" w:hAnsi="標楷體" w:hint="eastAsia"/>
          <w:color w:val="000000" w:themeColor="text1"/>
          <w:lang w:eastAsia="zh-HK"/>
        </w:rPr>
        <w:t>若因物料或其它因素需暫時儲存已填寫的資料時，請</w:t>
      </w:r>
      <w:r w:rsidR="00063CD3" w:rsidRPr="00BF57B3">
        <w:rPr>
          <w:rFonts w:ascii="標楷體" w:eastAsia="標楷體" w:hAnsi="標楷體" w:hint="eastAsia"/>
          <w:color w:val="000000" w:themeColor="text1"/>
        </w:rPr>
        <w:t>點擊</w:t>
      </w:r>
      <w:r w:rsidR="00063CD3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儲存</w:t>
      </w:r>
      <w:r w:rsidR="00063CD3" w:rsidRPr="00BF57B3">
        <w:rPr>
          <w:rFonts w:ascii="標楷體" w:eastAsia="標楷體" w:hAnsi="標楷體" w:hint="eastAsia"/>
          <w:color w:val="000000" w:themeColor="text1"/>
        </w:rPr>
        <w:t>。</w:t>
      </w:r>
    </w:p>
    <w:p w:rsidR="00063CD3" w:rsidRPr="00CF35E6" w:rsidRDefault="00063CD3" w:rsidP="00063CD3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</w:t>
      </w:r>
      <w:r w:rsidRPr="007A189B">
        <w:rPr>
          <w:rFonts w:ascii="標楷體" w:eastAsia="標楷體" w:hAnsi="標楷體" w:hint="eastAsia"/>
          <w:szCs w:val="22"/>
        </w:rPr>
        <w:t>檢查</w:t>
      </w:r>
      <w:ins w:id="88" w:author="user" w:date="2018-10-06T21:43:00Z">
        <w:r w:rsidR="000F6E8C">
          <w:rPr>
            <w:rFonts w:ascii="標楷體" w:eastAsia="標楷體" w:hAnsi="標楷體" w:hint="eastAsia"/>
            <w:szCs w:val="22"/>
          </w:rPr>
          <w:t>實發料</w:t>
        </w:r>
      </w:ins>
      <w:del w:id="89" w:author="user" w:date="2018-10-06T21:43:00Z">
        <w:r w:rsidRPr="007A189B" w:rsidDel="000F6E8C">
          <w:rPr>
            <w:rFonts w:ascii="標楷體" w:eastAsia="標楷體" w:hAnsi="標楷體" w:hint="eastAsia"/>
            <w:szCs w:val="22"/>
          </w:rPr>
          <w:delText>重量</w:delText>
        </w:r>
      </w:del>
      <w:r w:rsidRPr="007A189B">
        <w:rPr>
          <w:rFonts w:ascii="標楷體" w:eastAsia="標楷體" w:hAnsi="標楷體" w:hint="eastAsia"/>
          <w:szCs w:val="22"/>
        </w:rPr>
        <w:t>是否&lt;=</w:t>
      </w:r>
      <w:ins w:id="90" w:author="user" w:date="2018-10-06T21:43:00Z">
        <w:r w:rsidR="000F6E8C">
          <w:rPr>
            <w:rFonts w:ascii="標楷體" w:eastAsia="標楷體" w:hAnsi="標楷體" w:hint="eastAsia"/>
            <w:szCs w:val="22"/>
          </w:rPr>
          <w:t>應發量</w:t>
        </w:r>
      </w:ins>
      <w:del w:id="91" w:author="user" w:date="2018-10-06T21:43:00Z">
        <w:r w:rsidRPr="007A189B" w:rsidDel="000F6E8C">
          <w:rPr>
            <w:rFonts w:ascii="標楷體" w:eastAsia="標楷體" w:hAnsi="標楷體" w:hint="eastAsia"/>
            <w:szCs w:val="22"/>
          </w:rPr>
          <w:delText>原本重量</w:delText>
        </w:r>
      </w:del>
      <w:r w:rsidRPr="003E6892">
        <w:rPr>
          <w:rFonts w:ascii="標楷體" w:eastAsia="標楷體" w:hAnsi="標楷體" w:hint="eastAsia"/>
          <w:szCs w:val="22"/>
        </w:rPr>
        <w:t>。</w:t>
      </w:r>
    </w:p>
    <w:p w:rsidR="003E6892" w:rsidRPr="005A2D89" w:rsidRDefault="00063CD3" w:rsidP="00063CD3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系統儲存成資材版本</w:t>
      </w:r>
      <w:r>
        <w:rPr>
          <w:rFonts w:ascii="標楷體" w:eastAsia="標楷體" w:hAnsi="標楷體" w:hint="eastAsia"/>
          <w:szCs w:val="22"/>
          <w:lang w:eastAsia="zh-HK"/>
        </w:rPr>
        <w:t>。</w:t>
      </w:r>
    </w:p>
    <w:p w:rsidR="005A2D89" w:rsidRDefault="005A2D89" w:rsidP="005A2D89">
      <w:pPr>
        <w:widowControl/>
        <w:rPr>
          <w:rFonts w:ascii="標楷體" w:eastAsia="標楷體" w:hAnsi="標楷體"/>
        </w:rPr>
      </w:pPr>
    </w:p>
    <w:p w:rsidR="005A2D89" w:rsidRPr="006D428C" w:rsidRDefault="005A2D89" w:rsidP="005A2D89">
      <w:p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操作</w:t>
      </w:r>
      <w:r>
        <w:rPr>
          <w:rFonts w:ascii="標楷體" w:eastAsia="標楷體" w:hAnsi="標楷體" w:hint="eastAsia"/>
          <w:lang w:eastAsia="zh-HK"/>
        </w:rPr>
        <w:t>三</w:t>
      </w:r>
      <w:r w:rsidRPr="006D428C">
        <w:rPr>
          <w:rFonts w:ascii="標楷體" w:eastAsia="標楷體" w:hAnsi="標楷體" w:hint="eastAsia"/>
          <w:lang w:eastAsia="zh-HK"/>
        </w:rPr>
        <w:t>：</w:t>
      </w:r>
      <w:r>
        <w:rPr>
          <w:rFonts w:ascii="標楷體" w:eastAsia="標楷體" w:hAnsi="標楷體" w:hint="eastAsia"/>
          <w:lang w:eastAsia="zh-HK"/>
        </w:rPr>
        <w:t>資材版本</w:t>
      </w:r>
      <w:r w:rsidR="00DA2D3E">
        <w:rPr>
          <w:rFonts w:ascii="標楷體" w:eastAsia="標楷體" w:hAnsi="標楷體" w:hint="eastAsia"/>
        </w:rPr>
        <w:t>承</w:t>
      </w:r>
      <w:r w:rsidR="00DA2D3E">
        <w:rPr>
          <w:rFonts w:ascii="標楷體" w:eastAsia="標楷體" w:hAnsi="標楷體" w:hint="eastAsia"/>
          <w:lang w:eastAsia="zh-HK"/>
        </w:rPr>
        <w:t>操作二</w:t>
      </w:r>
    </w:p>
    <w:p w:rsidR="005A2D89" w:rsidRPr="006D428C" w:rsidRDefault="005A2D89" w:rsidP="005A2D89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  <w:lang w:eastAsia="zh-HK"/>
        </w:rPr>
      </w:pPr>
      <w:proofErr w:type="gramStart"/>
      <w:r w:rsidRPr="006D428C">
        <w:rPr>
          <w:rFonts w:ascii="標楷體" w:eastAsia="標楷體" w:hAnsi="標楷體" w:hint="eastAsia"/>
        </w:rPr>
        <w:t>刷入</w:t>
      </w:r>
      <w:r>
        <w:rPr>
          <w:rFonts w:ascii="標楷體" w:eastAsia="標楷體" w:hAnsi="標楷體" w:hint="eastAsia"/>
          <w:lang w:eastAsia="zh-HK"/>
        </w:rPr>
        <w:t>工</w:t>
      </w:r>
      <w:proofErr w:type="gramEnd"/>
      <w:r>
        <w:rPr>
          <w:rFonts w:ascii="標楷體" w:eastAsia="標楷體" w:hAnsi="標楷體" w:hint="eastAsia"/>
          <w:lang w:eastAsia="zh-HK"/>
        </w:rPr>
        <w:t>單</w:t>
      </w:r>
      <w:r w:rsidRPr="006D428C">
        <w:rPr>
          <w:rFonts w:ascii="標楷體" w:eastAsia="標楷體" w:hAnsi="標楷體" w:hint="eastAsia"/>
        </w:rPr>
        <w:t>條碼。</w:t>
      </w:r>
    </w:p>
    <w:p w:rsidR="005A2D89" w:rsidRDefault="005A2D89" w:rsidP="005A2D8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</w:rPr>
        <w:t>判別是否存在。</w:t>
      </w:r>
    </w:p>
    <w:p w:rsidR="005A2D89" w:rsidRDefault="008D0054" w:rsidP="005A2D8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若此工單已調撥，則disable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新增</w:t>
      </w:r>
      <w:r w:rsidRPr="005405B0">
        <w:rPr>
          <w:rFonts w:ascii="標楷體" w:eastAsia="標楷體" w:hAnsi="標楷體" w:hint="eastAsia"/>
          <w:lang w:eastAsia="zh-HK"/>
        </w:rPr>
        <w:t>、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儲存</w:t>
      </w:r>
      <w:r w:rsidRPr="007A189B">
        <w:rPr>
          <w:rFonts w:ascii="標楷體" w:eastAsia="標楷體" w:hAnsi="標楷體" w:hint="eastAsia"/>
          <w:lang w:eastAsia="zh-HK"/>
        </w:rPr>
        <w:t>和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確定調撥</w:t>
      </w:r>
      <w:r w:rsidRPr="007A189B">
        <w:rPr>
          <w:rFonts w:ascii="標楷體" w:eastAsia="標楷體" w:hAnsi="標楷體" w:hint="eastAsia"/>
          <w:lang w:eastAsia="zh-HK"/>
        </w:rPr>
        <w:t>按鈕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</w:rPr>
      </w:pPr>
      <w:proofErr w:type="gramStart"/>
      <w:r w:rsidRPr="00BF57B3">
        <w:rPr>
          <w:rFonts w:ascii="標楷體" w:eastAsia="標楷體" w:hAnsi="標楷體" w:hint="eastAsia"/>
          <w:color w:val="000000" w:themeColor="text1"/>
        </w:rPr>
        <w:t>點擊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資材</w:t>
      </w:r>
      <w:proofErr w:type="gramEnd"/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版本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系統帶出最新的</w:t>
      </w:r>
      <w:r>
        <w:rPr>
          <w:rFonts w:ascii="標楷體" w:eastAsia="標楷體" w:hAnsi="標楷體" w:hint="eastAsia"/>
          <w:lang w:eastAsia="zh-HK"/>
        </w:rPr>
        <w:t>資材</w:t>
      </w:r>
      <w:r w:rsidRPr="007A189B">
        <w:rPr>
          <w:rFonts w:ascii="標楷體" w:eastAsia="標楷體" w:hAnsi="標楷體" w:hint="eastAsia"/>
          <w:lang w:eastAsia="zh-HK"/>
        </w:rPr>
        <w:t>版本資料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lastRenderedPageBreak/>
        <w:t>點擊編輯圖示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填寫黑框欄位內容，其餘欄位唯讀</w:t>
      </w:r>
      <w:r w:rsidRPr="006D428C">
        <w:rPr>
          <w:rFonts w:ascii="標楷體" w:eastAsia="標楷體" w:hAnsi="標楷體" w:hint="eastAsia"/>
        </w:rPr>
        <w:t>。</w:t>
      </w:r>
    </w:p>
    <w:p w:rsidR="005A2D89" w:rsidDel="00EA7553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del w:id="92" w:author="user" w:date="2018-09-28T17:35:00Z"/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  <w:lang w:eastAsia="zh-HK"/>
        </w:rPr>
        <w:t>調整重量。</w:t>
      </w:r>
    </w:p>
    <w:p w:rsidR="005A2D89" w:rsidRPr="00EA7553" w:rsidRDefault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szCs w:val="22"/>
          <w:rPrChange w:id="93" w:author="user" w:date="2018-09-28T17:35:00Z">
            <w:rPr/>
          </w:rPrChange>
        </w:rPr>
      </w:pPr>
      <w:del w:id="94" w:author="user" w:date="2018-09-28T17:35:00Z">
        <w:r w:rsidRPr="00EA7553" w:rsidDel="00EA7553">
          <w:rPr>
            <w:rFonts w:ascii="標楷體" w:eastAsia="標楷體" w:hAnsi="標楷體" w:hint="eastAsia"/>
            <w:szCs w:val="22"/>
            <w:lang w:eastAsia="zh-HK"/>
            <w:rPrChange w:id="95" w:author="user" w:date="2018-09-28T17:35:00Z">
              <w:rPr>
                <w:rFonts w:hint="eastAsia"/>
                <w:lang w:eastAsia="zh-HK"/>
              </w:rPr>
            </w:rPrChange>
          </w:rPr>
          <w:delText>選擇目標倉庫：</w:delText>
        </w:r>
        <w:r w:rsidRPr="00EA7553" w:rsidDel="00EA7553">
          <w:rPr>
            <w:rFonts w:ascii="標楷體" w:eastAsia="標楷體" w:hAnsi="標楷體" w:hint="eastAsia"/>
            <w:color w:val="FF0000"/>
            <w:szCs w:val="22"/>
            <w:lang w:eastAsia="zh-HK"/>
            <w:rPrChange w:id="96" w:author="user" w:date="2018-09-28T17:35:00Z">
              <w:rPr>
                <w:rFonts w:hint="eastAsia"/>
                <w:lang w:eastAsia="zh-HK"/>
              </w:rPr>
            </w:rPrChange>
          </w:rPr>
          <w:delText>線邊倉或工單所在廠別的倉庫</w:delText>
        </w:r>
        <w:r w:rsidRPr="00EA7553" w:rsidDel="00EA7553">
          <w:rPr>
            <w:rFonts w:ascii="標楷體" w:eastAsia="標楷體" w:hAnsi="標楷體"/>
            <w:color w:val="FF0000"/>
            <w:szCs w:val="22"/>
            <w:lang w:eastAsia="zh-HK"/>
            <w:rPrChange w:id="97" w:author="user" w:date="2018-09-28T17:35:00Z">
              <w:rPr>
                <w:lang w:eastAsia="zh-HK"/>
              </w:rPr>
            </w:rPrChange>
          </w:rPr>
          <w:delText>?</w:delText>
        </w:r>
      </w:del>
    </w:p>
    <w:p w:rsidR="00EA7553" w:rsidRPr="00EA7553" w:rsidRDefault="00EA7553">
      <w:pPr>
        <w:pStyle w:val="af4"/>
        <w:numPr>
          <w:ilvl w:val="0"/>
          <w:numId w:val="17"/>
        </w:numPr>
        <w:ind w:leftChars="0"/>
        <w:jc w:val="both"/>
        <w:rPr>
          <w:ins w:id="98" w:author="user" w:date="2018-09-28T17:35:00Z"/>
          <w:rFonts w:ascii="標楷體" w:eastAsia="標楷體" w:hAnsi="標楷體"/>
          <w:color w:val="000000" w:themeColor="text1"/>
          <w:lang w:eastAsia="zh-HK"/>
        </w:rPr>
      </w:pPr>
      <w:ins w:id="99" w:author="user" w:date="2018-09-28T17:35:00Z">
        <w:r w:rsidRPr="00EA7553">
          <w:rPr>
            <w:rFonts w:ascii="標楷體" w:eastAsia="標楷體" w:hAnsi="標楷體" w:hint="eastAsia"/>
            <w:color w:val="000000" w:themeColor="text1"/>
            <w:lang w:eastAsia="zh-HK"/>
          </w:rPr>
          <w:t>輸入目標倉庫</w:t>
        </w:r>
        <w:r w:rsidRPr="00EA7553">
          <w:rPr>
            <w:rFonts w:ascii="標楷體" w:eastAsia="標楷體" w:hAnsi="標楷體" w:hint="eastAsia"/>
          </w:rPr>
          <w:t>。</w:t>
        </w:r>
      </w:ins>
    </w:p>
    <w:p w:rsidR="005A2D89" w:rsidRPr="00BF57B3" w:rsidRDefault="005A2D89" w:rsidP="005A2D89">
      <w:pPr>
        <w:pStyle w:val="af4"/>
        <w:numPr>
          <w:ilvl w:val="0"/>
          <w:numId w:val="17"/>
        </w:numPr>
        <w:ind w:leftChars="0"/>
        <w:jc w:val="both"/>
        <w:rPr>
          <w:rFonts w:ascii="標楷體" w:eastAsia="標楷體" w:hAnsi="標楷體"/>
          <w:color w:val="000000" w:themeColor="text1"/>
          <w:lang w:eastAsia="zh-HK"/>
        </w:rPr>
      </w:pPr>
      <w:r w:rsidRPr="00BF57B3">
        <w:rPr>
          <w:rFonts w:ascii="標楷體" w:eastAsia="標楷體" w:hAnsi="標楷體" w:hint="eastAsia"/>
          <w:color w:val="000000" w:themeColor="text1"/>
        </w:rPr>
        <w:t>點擊</w:t>
      </w:r>
      <w:r w:rsidRPr="00BF57B3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</w:rPr>
        <w:t>確定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調撥</w:t>
      </w:r>
      <w:r w:rsidRPr="00BF57B3">
        <w:rPr>
          <w:rFonts w:ascii="標楷體" w:eastAsia="標楷體" w:hAnsi="標楷體" w:hint="eastAsia"/>
          <w:color w:val="000000" w:themeColor="text1"/>
        </w:rPr>
        <w:t>完成交易。</w:t>
      </w:r>
    </w:p>
    <w:p w:rsidR="005A2D89" w:rsidRPr="00CF35E6" w:rsidRDefault="005A2D89" w:rsidP="005A2D89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</w:t>
      </w:r>
      <w:r w:rsidRPr="007A189B">
        <w:rPr>
          <w:rFonts w:ascii="標楷體" w:eastAsia="標楷體" w:hAnsi="標楷體" w:hint="eastAsia"/>
          <w:szCs w:val="22"/>
        </w:rPr>
        <w:t>檢查重量是否&lt;=原本重量</w:t>
      </w:r>
      <w:r w:rsidRPr="003E6892">
        <w:rPr>
          <w:rFonts w:ascii="標楷體" w:eastAsia="標楷體" w:hAnsi="標楷體" w:hint="eastAsia"/>
          <w:szCs w:val="22"/>
        </w:rPr>
        <w:t>。</w:t>
      </w:r>
    </w:p>
    <w:p w:rsidR="005A2D89" w:rsidRPr="001B1321" w:rsidRDefault="005A2D89" w:rsidP="005A2D89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系統確認庫存是否足夠。</w:t>
      </w:r>
    </w:p>
    <w:p w:rsidR="005A2D89" w:rsidRDefault="005A2D89" w:rsidP="005A2D89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  <w:szCs w:val="22"/>
          <w:lang w:eastAsia="zh-HK"/>
        </w:rPr>
      </w:pPr>
      <w:r w:rsidRPr="005A2D89">
        <w:rPr>
          <w:rFonts w:ascii="標楷體" w:eastAsia="標楷體" w:hAnsi="標楷體" w:hint="eastAsia"/>
          <w:szCs w:val="22"/>
          <w:lang w:eastAsia="zh-HK"/>
        </w:rPr>
        <w:t>系統儲存成資材版本並寫入中介表for調撥。</w:t>
      </w:r>
    </w:p>
    <w:p w:rsidR="005A2D89" w:rsidRDefault="005A2D89" w:rsidP="005A2D89">
      <w:pPr>
        <w:widowControl/>
        <w:rPr>
          <w:rFonts w:ascii="標楷體" w:eastAsia="標楷體" w:hAnsi="標楷體"/>
          <w:szCs w:val="22"/>
          <w:lang w:eastAsia="zh-HK"/>
        </w:rPr>
      </w:pPr>
    </w:p>
    <w:p w:rsidR="005A2D89" w:rsidRPr="006D428C" w:rsidRDefault="005A2D89" w:rsidP="005A2D89">
      <w:pPr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  <w:lang w:eastAsia="zh-HK"/>
        </w:rPr>
        <w:t>操作</w:t>
      </w:r>
      <w:r>
        <w:rPr>
          <w:rFonts w:ascii="標楷體" w:eastAsia="標楷體" w:hAnsi="標楷體" w:hint="eastAsia"/>
          <w:lang w:eastAsia="zh-HK"/>
        </w:rPr>
        <w:t>四</w:t>
      </w:r>
      <w:r w:rsidRPr="006D428C">
        <w:rPr>
          <w:rFonts w:ascii="標楷體" w:eastAsia="標楷體" w:hAnsi="標楷體" w:hint="eastAsia"/>
          <w:lang w:eastAsia="zh-HK"/>
        </w:rPr>
        <w:t>：</w:t>
      </w:r>
      <w:r>
        <w:rPr>
          <w:rFonts w:ascii="標楷體" w:eastAsia="標楷體" w:hAnsi="標楷體" w:hint="eastAsia"/>
          <w:lang w:eastAsia="zh-HK"/>
        </w:rPr>
        <w:t>新增</w:t>
      </w:r>
    </w:p>
    <w:p w:rsidR="005A2D89" w:rsidRPr="006D428C" w:rsidRDefault="005A2D89" w:rsidP="005A2D89">
      <w:pPr>
        <w:pStyle w:val="af4"/>
        <w:numPr>
          <w:ilvl w:val="0"/>
          <w:numId w:val="45"/>
        </w:numPr>
        <w:ind w:leftChars="0"/>
        <w:jc w:val="both"/>
        <w:rPr>
          <w:rFonts w:ascii="標楷體" w:eastAsia="標楷體" w:hAnsi="標楷體"/>
          <w:lang w:eastAsia="zh-HK"/>
        </w:rPr>
      </w:pPr>
      <w:proofErr w:type="gramStart"/>
      <w:r w:rsidRPr="006D428C">
        <w:rPr>
          <w:rFonts w:ascii="標楷體" w:eastAsia="標楷體" w:hAnsi="標楷體" w:hint="eastAsia"/>
        </w:rPr>
        <w:t>刷入</w:t>
      </w:r>
      <w:r>
        <w:rPr>
          <w:rFonts w:ascii="標楷體" w:eastAsia="標楷體" w:hAnsi="標楷體" w:hint="eastAsia"/>
          <w:lang w:eastAsia="zh-HK"/>
        </w:rPr>
        <w:t>工</w:t>
      </w:r>
      <w:proofErr w:type="gramEnd"/>
      <w:r>
        <w:rPr>
          <w:rFonts w:ascii="標楷體" w:eastAsia="標楷體" w:hAnsi="標楷體" w:hint="eastAsia"/>
          <w:lang w:eastAsia="zh-HK"/>
        </w:rPr>
        <w:t>單</w:t>
      </w:r>
      <w:r w:rsidRPr="006D428C">
        <w:rPr>
          <w:rFonts w:ascii="標楷體" w:eastAsia="標楷體" w:hAnsi="標楷體" w:hint="eastAsia"/>
        </w:rPr>
        <w:t>條碼。</w:t>
      </w:r>
    </w:p>
    <w:p w:rsidR="005A2D89" w:rsidRDefault="005A2D89" w:rsidP="005A2D8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6D428C">
        <w:rPr>
          <w:rFonts w:ascii="標楷體" w:eastAsia="標楷體" w:hAnsi="標楷體" w:hint="eastAsia"/>
        </w:rPr>
        <w:t>判別是否存在。</w:t>
      </w:r>
    </w:p>
    <w:p w:rsidR="005A2D89" w:rsidRDefault="008D0054" w:rsidP="005A2D8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若此工單已調撥，則disable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新增</w:t>
      </w:r>
      <w:r w:rsidRPr="005405B0">
        <w:rPr>
          <w:rFonts w:ascii="標楷體" w:eastAsia="標楷體" w:hAnsi="標楷體" w:hint="eastAsia"/>
          <w:lang w:eastAsia="zh-HK"/>
        </w:rPr>
        <w:t>、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儲存</w:t>
      </w:r>
      <w:r w:rsidRPr="007A189B">
        <w:rPr>
          <w:rFonts w:ascii="標楷體" w:eastAsia="標楷體" w:hAnsi="標楷體" w:hint="eastAsia"/>
          <w:lang w:eastAsia="zh-HK"/>
        </w:rPr>
        <w:t>和</w:t>
      </w:r>
      <w:r w:rsidRPr="008D0054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確定調撥</w:t>
      </w:r>
      <w:r w:rsidRPr="007A189B">
        <w:rPr>
          <w:rFonts w:ascii="標楷體" w:eastAsia="標楷體" w:hAnsi="標楷體" w:hint="eastAsia"/>
          <w:lang w:eastAsia="zh-HK"/>
        </w:rPr>
        <w:t>按鈕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45"/>
        </w:numPr>
        <w:ind w:leftChars="0"/>
        <w:jc w:val="both"/>
        <w:rPr>
          <w:rFonts w:ascii="標楷體" w:eastAsia="標楷體" w:hAnsi="標楷體"/>
        </w:rPr>
      </w:pPr>
      <w:proofErr w:type="gramStart"/>
      <w:r w:rsidRPr="00BF57B3">
        <w:rPr>
          <w:rFonts w:ascii="標楷體" w:eastAsia="標楷體" w:hAnsi="標楷體" w:hint="eastAsia"/>
          <w:color w:val="000000" w:themeColor="text1"/>
        </w:rPr>
        <w:t>點擊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生管</w:t>
      </w:r>
      <w:proofErr w:type="gramEnd"/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版本</w:t>
      </w:r>
      <w:r w:rsidR="00795FDC" w:rsidRPr="00FA78EB">
        <w:rPr>
          <w:rFonts w:ascii="標楷體" w:eastAsia="標楷體" w:hAnsi="標楷體" w:hint="eastAsia"/>
          <w:color w:val="000000" w:themeColor="text1"/>
        </w:rPr>
        <w:t>/</w:t>
      </w:r>
      <w:r w:rsidR="00795FDC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資材版本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12"/>
        </w:numPr>
        <w:ind w:leftChars="0"/>
        <w:jc w:val="both"/>
        <w:rPr>
          <w:rFonts w:ascii="標楷體" w:eastAsia="標楷體" w:hAnsi="標楷體"/>
          <w:lang w:eastAsia="zh-HK"/>
        </w:rPr>
      </w:pPr>
      <w:r w:rsidRPr="007A189B">
        <w:rPr>
          <w:rFonts w:ascii="標楷體" w:eastAsia="標楷體" w:hAnsi="標楷體" w:hint="eastAsia"/>
          <w:lang w:eastAsia="zh-HK"/>
        </w:rPr>
        <w:t>系統帶出最新的生管版本</w:t>
      </w:r>
      <w:r w:rsidR="00795FDC">
        <w:rPr>
          <w:rFonts w:ascii="標楷體" w:eastAsia="標楷體" w:hAnsi="標楷體" w:hint="eastAsia"/>
        </w:rPr>
        <w:t>/</w:t>
      </w:r>
      <w:r w:rsidR="00795FDC">
        <w:rPr>
          <w:rFonts w:ascii="標楷體" w:eastAsia="標楷體" w:hAnsi="標楷體" w:hint="eastAsia"/>
          <w:lang w:eastAsia="zh-HK"/>
        </w:rPr>
        <w:t>資材版本</w:t>
      </w:r>
      <w:r w:rsidRPr="007A189B">
        <w:rPr>
          <w:rFonts w:ascii="標楷體" w:eastAsia="標楷體" w:hAnsi="標楷體" w:hint="eastAsia"/>
          <w:lang w:eastAsia="zh-HK"/>
        </w:rPr>
        <w:t>資料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45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點擊編輯圖示</w:t>
      </w:r>
      <w:r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填寫黑框欄位內容，其餘欄位唯讀</w:t>
      </w:r>
      <w:r w:rsidRPr="006D428C">
        <w:rPr>
          <w:rFonts w:ascii="標楷體" w:eastAsia="標楷體" w:hAnsi="標楷體" w:hint="eastAsia"/>
        </w:rPr>
        <w:t>。</w:t>
      </w:r>
    </w:p>
    <w:p w:rsidR="005A2D89" w:rsidDel="00EA7553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del w:id="100" w:author="user" w:date="2018-09-28T17:36:00Z"/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  <w:lang w:eastAsia="zh-HK"/>
        </w:rPr>
        <w:t>調整重量。</w:t>
      </w:r>
    </w:p>
    <w:p w:rsidR="005A2D89" w:rsidRPr="00EA7553" w:rsidRDefault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szCs w:val="22"/>
          <w:rPrChange w:id="101" w:author="user" w:date="2018-09-28T17:36:00Z">
            <w:rPr/>
          </w:rPrChange>
        </w:rPr>
      </w:pPr>
      <w:del w:id="102" w:author="user" w:date="2018-09-28T17:36:00Z">
        <w:r w:rsidRPr="00EA7553" w:rsidDel="00EA7553">
          <w:rPr>
            <w:rFonts w:ascii="標楷體" w:eastAsia="標楷體" w:hAnsi="標楷體" w:hint="eastAsia"/>
            <w:szCs w:val="22"/>
            <w:lang w:eastAsia="zh-HK"/>
            <w:rPrChange w:id="103" w:author="user" w:date="2018-09-28T17:36:00Z">
              <w:rPr>
                <w:rFonts w:hint="eastAsia"/>
                <w:lang w:eastAsia="zh-HK"/>
              </w:rPr>
            </w:rPrChange>
          </w:rPr>
          <w:delText>選擇目標倉庫：</w:delText>
        </w:r>
        <w:r w:rsidRPr="00EA7553" w:rsidDel="00EA7553">
          <w:rPr>
            <w:rFonts w:ascii="標楷體" w:eastAsia="標楷體" w:hAnsi="標楷體" w:hint="eastAsia"/>
            <w:color w:val="FF0000"/>
            <w:szCs w:val="22"/>
            <w:lang w:eastAsia="zh-HK"/>
            <w:rPrChange w:id="104" w:author="user" w:date="2018-09-28T17:36:00Z">
              <w:rPr>
                <w:rFonts w:hint="eastAsia"/>
                <w:lang w:eastAsia="zh-HK"/>
              </w:rPr>
            </w:rPrChange>
          </w:rPr>
          <w:delText>線邊倉或工單所在廠別的倉庫</w:delText>
        </w:r>
        <w:r w:rsidRPr="00EA7553" w:rsidDel="00EA7553">
          <w:rPr>
            <w:rFonts w:ascii="標楷體" w:eastAsia="標楷體" w:hAnsi="標楷體"/>
            <w:color w:val="FF0000"/>
            <w:szCs w:val="22"/>
            <w:lang w:eastAsia="zh-HK"/>
            <w:rPrChange w:id="105" w:author="user" w:date="2018-09-28T17:36:00Z">
              <w:rPr>
                <w:lang w:eastAsia="zh-HK"/>
              </w:rPr>
            </w:rPrChange>
          </w:rPr>
          <w:delText>?</w:delText>
        </w:r>
      </w:del>
    </w:p>
    <w:p w:rsidR="005A2D89" w:rsidRPr="006D428C" w:rsidRDefault="00D636EC" w:rsidP="005A2D89">
      <w:pPr>
        <w:pStyle w:val="af4"/>
        <w:numPr>
          <w:ilvl w:val="0"/>
          <w:numId w:val="45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color w:val="000000" w:themeColor="text1"/>
          <w:lang w:eastAsia="zh-HK"/>
        </w:rPr>
        <w:t>若</w:t>
      </w:r>
      <w:r>
        <w:rPr>
          <w:rFonts w:ascii="標楷體" w:eastAsia="標楷體" w:hAnsi="標楷體" w:hint="eastAsia"/>
          <w:szCs w:val="22"/>
          <w:lang w:eastAsia="zh-HK"/>
        </w:rPr>
        <w:t>物料需從不同倉</w:t>
      </w:r>
      <w:r>
        <w:rPr>
          <w:rFonts w:ascii="標楷體" w:eastAsia="標楷體" w:hAnsi="標楷體" w:hint="eastAsia"/>
          <w:szCs w:val="22"/>
        </w:rPr>
        <w:t>/</w:t>
      </w:r>
      <w:r>
        <w:rPr>
          <w:rFonts w:ascii="標楷體" w:eastAsia="標楷體" w:hAnsi="標楷體" w:hint="eastAsia"/>
          <w:szCs w:val="22"/>
          <w:lang w:eastAsia="zh-HK"/>
        </w:rPr>
        <w:t>儲位調撥至目標倉庫</w:t>
      </w:r>
      <w:r>
        <w:rPr>
          <w:rFonts w:ascii="標楷體" w:eastAsia="標楷體" w:hAnsi="標楷體" w:hint="eastAsia"/>
          <w:szCs w:val="22"/>
        </w:rPr>
        <w:t>，</w:t>
      </w:r>
      <w:r>
        <w:rPr>
          <w:rFonts w:ascii="標楷體" w:eastAsia="標楷體" w:hAnsi="標楷體" w:hint="eastAsia"/>
          <w:szCs w:val="22"/>
          <w:lang w:eastAsia="zh-HK"/>
        </w:rPr>
        <w:t>請</w:t>
      </w:r>
      <w:r>
        <w:rPr>
          <w:rFonts w:ascii="標楷體" w:eastAsia="標楷體" w:hAnsi="標楷體" w:hint="eastAsia"/>
          <w:lang w:eastAsia="zh-HK"/>
        </w:rPr>
        <w:t>點擊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新增</w:t>
      </w:r>
      <w:r>
        <w:rPr>
          <w:rFonts w:ascii="標楷體" w:eastAsia="標楷體" w:hAnsi="標楷體" w:hint="eastAsia"/>
          <w:szCs w:val="22"/>
        </w:rPr>
        <w:t>，</w:t>
      </w:r>
      <w:r>
        <w:rPr>
          <w:rFonts w:ascii="標楷體" w:eastAsia="標楷體" w:hAnsi="標楷體" w:hint="eastAsia"/>
          <w:szCs w:val="22"/>
          <w:lang w:eastAsia="zh-HK"/>
        </w:rPr>
        <w:t>但料號僅限於出料單陳列的</w:t>
      </w:r>
      <w:r w:rsidR="005A2D89" w:rsidRPr="006D428C">
        <w:rPr>
          <w:rFonts w:ascii="標楷體" w:eastAsia="標楷體" w:hAnsi="標楷體" w:hint="eastAsia"/>
        </w:rPr>
        <w:t>。</w:t>
      </w:r>
    </w:p>
    <w:p w:rsidR="005A2D89" w:rsidRPr="006D428C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系統在清單新增一列</w:t>
      </w:r>
      <w:r w:rsidRPr="006D428C">
        <w:rPr>
          <w:rFonts w:ascii="標楷體" w:eastAsia="標楷體" w:hAnsi="標楷體" w:hint="eastAsia"/>
        </w:rPr>
        <w:t>。</w:t>
      </w:r>
    </w:p>
    <w:p w:rsidR="005A2D89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  <w:lang w:eastAsia="zh-HK"/>
        </w:rPr>
        <w:t>選擇料號，系統自動帶入摘要。</w:t>
      </w:r>
    </w:p>
    <w:p w:rsidR="005A2D89" w:rsidRDefault="005A2D89" w:rsidP="005A2D89">
      <w:pPr>
        <w:pStyle w:val="af4"/>
        <w:numPr>
          <w:ilvl w:val="0"/>
          <w:numId w:val="9"/>
        </w:numPr>
        <w:ind w:leftChars="0"/>
        <w:jc w:val="both"/>
        <w:rPr>
          <w:rFonts w:ascii="標楷體" w:eastAsia="標楷體" w:hAnsi="標楷體"/>
          <w:szCs w:val="22"/>
        </w:rPr>
      </w:pPr>
      <w:r>
        <w:rPr>
          <w:rFonts w:ascii="標楷體" w:eastAsia="標楷體" w:hAnsi="標楷體" w:hint="eastAsia"/>
          <w:szCs w:val="22"/>
          <w:lang w:eastAsia="zh-HK"/>
        </w:rPr>
        <w:t>其餘欄位請</w:t>
      </w:r>
      <w:r w:rsidR="00D636EC">
        <w:rPr>
          <w:rFonts w:ascii="標楷體" w:eastAsia="標楷體" w:hAnsi="標楷體" w:hint="eastAsia"/>
          <w:szCs w:val="22"/>
          <w:lang w:eastAsia="zh-HK"/>
        </w:rPr>
        <w:t>逐</w:t>
      </w:r>
      <w:r>
        <w:rPr>
          <w:rFonts w:ascii="標楷體" w:eastAsia="標楷體" w:hAnsi="標楷體" w:hint="eastAsia"/>
          <w:szCs w:val="22"/>
          <w:lang w:eastAsia="zh-HK"/>
        </w:rPr>
        <w:t>一輸入。</w:t>
      </w:r>
    </w:p>
    <w:p w:rsidR="00EA7553" w:rsidRDefault="00EA7553" w:rsidP="005A2D89">
      <w:pPr>
        <w:pStyle w:val="af4"/>
        <w:numPr>
          <w:ilvl w:val="0"/>
          <w:numId w:val="45"/>
        </w:numPr>
        <w:ind w:leftChars="0"/>
        <w:jc w:val="both"/>
        <w:rPr>
          <w:ins w:id="106" w:author="user" w:date="2018-09-28T17:35:00Z"/>
          <w:rFonts w:ascii="標楷體" w:eastAsia="標楷體" w:hAnsi="標楷體"/>
          <w:color w:val="000000" w:themeColor="text1"/>
          <w:lang w:eastAsia="zh-HK"/>
        </w:rPr>
      </w:pPr>
      <w:ins w:id="107" w:author="user" w:date="2018-09-28T17:35:00Z">
        <w:r w:rsidRPr="00133BE5">
          <w:rPr>
            <w:rFonts w:ascii="標楷體" w:eastAsia="標楷體" w:hAnsi="標楷體" w:hint="eastAsia"/>
            <w:color w:val="000000" w:themeColor="text1"/>
            <w:lang w:eastAsia="zh-HK"/>
          </w:rPr>
          <w:t>輸入目標倉庫</w:t>
        </w:r>
        <w:r w:rsidRPr="00133BE5">
          <w:rPr>
            <w:rFonts w:ascii="標楷體" w:eastAsia="標楷體" w:hAnsi="標楷體" w:hint="eastAsia"/>
          </w:rPr>
          <w:t>。</w:t>
        </w:r>
      </w:ins>
    </w:p>
    <w:p w:rsidR="005A2D89" w:rsidRPr="00BF57B3" w:rsidRDefault="005A2D89" w:rsidP="005A2D89">
      <w:pPr>
        <w:pStyle w:val="af4"/>
        <w:numPr>
          <w:ilvl w:val="0"/>
          <w:numId w:val="45"/>
        </w:numPr>
        <w:ind w:leftChars="0"/>
        <w:jc w:val="both"/>
        <w:rPr>
          <w:rFonts w:ascii="標楷體" w:eastAsia="標楷體" w:hAnsi="標楷體"/>
          <w:color w:val="000000" w:themeColor="text1"/>
          <w:lang w:eastAsia="zh-HK"/>
        </w:rPr>
      </w:pPr>
      <w:r w:rsidRPr="00BF57B3">
        <w:rPr>
          <w:rFonts w:ascii="標楷體" w:eastAsia="標楷體" w:hAnsi="標楷體" w:hint="eastAsia"/>
          <w:color w:val="000000" w:themeColor="text1"/>
        </w:rPr>
        <w:t>點擊</w:t>
      </w:r>
      <w:r w:rsidRPr="00BF57B3"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</w:rPr>
        <w:t>確定</w:t>
      </w:r>
      <w:r>
        <w:rPr>
          <w:rFonts w:ascii="標楷體" w:eastAsia="標楷體" w:hAnsi="標楷體" w:hint="eastAsia"/>
          <w:color w:val="000000" w:themeColor="text1"/>
          <w:bdr w:val="single" w:sz="4" w:space="0" w:color="auto"/>
          <w:shd w:val="pct15" w:color="auto" w:fill="FFFFFF"/>
          <w:lang w:eastAsia="zh-HK"/>
        </w:rPr>
        <w:t>調撥</w:t>
      </w:r>
      <w:r w:rsidRPr="00BF57B3">
        <w:rPr>
          <w:rFonts w:ascii="標楷體" w:eastAsia="標楷體" w:hAnsi="標楷體" w:hint="eastAsia"/>
          <w:color w:val="000000" w:themeColor="text1"/>
        </w:rPr>
        <w:t>完成交易。</w:t>
      </w:r>
    </w:p>
    <w:p w:rsidR="005A2D89" w:rsidRPr="00CF35E6" w:rsidRDefault="005A2D89" w:rsidP="005A2D89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</w:t>
      </w:r>
      <w:r w:rsidRPr="007A189B">
        <w:rPr>
          <w:rFonts w:ascii="標楷體" w:eastAsia="標楷體" w:hAnsi="標楷體" w:hint="eastAsia"/>
          <w:szCs w:val="22"/>
        </w:rPr>
        <w:t>檢查重量是否&lt;=原本重量</w:t>
      </w:r>
      <w:r w:rsidR="00AF452D">
        <w:rPr>
          <w:rFonts w:ascii="標楷體" w:eastAsia="標楷體" w:hAnsi="標楷體" w:hint="eastAsia"/>
          <w:szCs w:val="22"/>
        </w:rPr>
        <w:t>，</w:t>
      </w:r>
      <w:r w:rsidR="00AF452D">
        <w:rPr>
          <w:rFonts w:ascii="標楷體" w:eastAsia="標楷體" w:hAnsi="標楷體" w:hint="eastAsia"/>
          <w:szCs w:val="22"/>
          <w:lang w:eastAsia="zh-HK"/>
        </w:rPr>
        <w:t>包含新增列</w:t>
      </w:r>
      <w:r w:rsidR="00D636EC">
        <w:rPr>
          <w:rFonts w:ascii="標楷體" w:eastAsia="標楷體" w:hAnsi="標楷體" w:hint="eastAsia"/>
          <w:szCs w:val="22"/>
          <w:lang w:eastAsia="zh-HK"/>
        </w:rPr>
        <w:t>同一料號</w:t>
      </w:r>
      <w:r w:rsidR="00AF452D">
        <w:rPr>
          <w:rFonts w:ascii="標楷體" w:eastAsia="標楷體" w:hAnsi="標楷體" w:hint="eastAsia"/>
          <w:szCs w:val="22"/>
          <w:lang w:eastAsia="zh-HK"/>
        </w:rPr>
        <w:t>的重量</w:t>
      </w:r>
      <w:r w:rsidRPr="003E6892">
        <w:rPr>
          <w:rFonts w:ascii="標楷體" w:eastAsia="標楷體" w:hAnsi="標楷體" w:hint="eastAsia"/>
          <w:szCs w:val="22"/>
        </w:rPr>
        <w:t>。</w:t>
      </w:r>
    </w:p>
    <w:p w:rsidR="005A2D89" w:rsidRPr="001B1321" w:rsidRDefault="005A2D89" w:rsidP="005A2D89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2"/>
          <w:lang w:eastAsia="zh-HK"/>
        </w:rPr>
        <w:t>系統確認庫存是否足夠。</w:t>
      </w:r>
    </w:p>
    <w:p w:rsidR="005A2D89" w:rsidRPr="005A2D89" w:rsidRDefault="005A2D89" w:rsidP="005A2D89">
      <w:pPr>
        <w:pStyle w:val="af4"/>
        <w:widowControl/>
        <w:numPr>
          <w:ilvl w:val="1"/>
          <w:numId w:val="5"/>
        </w:numPr>
        <w:ind w:leftChars="0"/>
        <w:rPr>
          <w:rFonts w:ascii="標楷體" w:eastAsia="標楷體" w:hAnsi="標楷體"/>
          <w:szCs w:val="22"/>
          <w:lang w:eastAsia="zh-HK"/>
        </w:rPr>
      </w:pPr>
      <w:r w:rsidRPr="005A2D89">
        <w:rPr>
          <w:rFonts w:ascii="標楷體" w:eastAsia="標楷體" w:hAnsi="標楷體" w:hint="eastAsia"/>
          <w:szCs w:val="22"/>
          <w:lang w:eastAsia="zh-HK"/>
        </w:rPr>
        <w:t>系統儲存成資材版本並寫入中介表for調撥。</w:t>
      </w:r>
    </w:p>
    <w:sectPr w:rsidR="005A2D89" w:rsidRPr="005A2D89" w:rsidSect="00B846D5">
      <w:headerReference w:type="default" r:id="rId23"/>
      <w:headerReference w:type="first" r:id="rId24"/>
      <w:pgSz w:w="11907" w:h="16840" w:code="9"/>
      <w:pgMar w:top="1134" w:right="1134" w:bottom="1134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8D9" w:rsidRDefault="00A138D9">
      <w:r>
        <w:separator/>
      </w:r>
    </w:p>
    <w:p w:rsidR="00A138D9" w:rsidRDefault="00A138D9"/>
  </w:endnote>
  <w:endnote w:type="continuationSeparator" w:id="0">
    <w:p w:rsidR="00A138D9" w:rsidRDefault="00A138D9">
      <w:r>
        <w:continuationSeparator/>
      </w:r>
    </w:p>
    <w:p w:rsidR="00A138D9" w:rsidRDefault="00A138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Default="001E5EE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8E3820" w:rsidRDefault="001E5EEB" w:rsidP="008E3820">
    <w:r>
      <w:rPr>
        <w:rFonts w:hint="eastAsia"/>
      </w:rPr>
      <w:t xml:space="preserve">ARES Confidential </w:t>
    </w:r>
    <w:r>
      <w:rPr>
        <w:rFonts w:hint="eastAsia"/>
      </w:rPr>
      <w:tab/>
      <w:t xml:space="preserve">Page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Default="001E5EEB" w:rsidP="00194935">
    <w:pPr>
      <w:tabs>
        <w:tab w:val="left" w:pos="5040"/>
      </w:tabs>
    </w:pPr>
    <w:r>
      <w:rPr>
        <w:rFonts w:hint="eastAsia"/>
      </w:rPr>
      <w:t xml:space="preserve">ARES Confidential         Page  </w:t>
    </w:r>
    <w:r>
      <w:fldChar w:fldCharType="begin"/>
    </w:r>
    <w:r>
      <w:instrText xml:space="preserve"> PAGE </w:instrText>
    </w:r>
    <w:r>
      <w:fldChar w:fldCharType="separate"/>
    </w:r>
    <w:r w:rsidR="000F6E8C">
      <w:rPr>
        <w:noProof/>
      </w:rPr>
      <w:t>1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194935" w:rsidRDefault="001E5EEB" w:rsidP="00194935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Default="001E5EEB" w:rsidP="00E474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8D9" w:rsidRDefault="00A138D9">
      <w:r>
        <w:separator/>
      </w:r>
    </w:p>
    <w:p w:rsidR="00A138D9" w:rsidRDefault="00A138D9"/>
  </w:footnote>
  <w:footnote w:type="continuationSeparator" w:id="0">
    <w:p w:rsidR="00A138D9" w:rsidRDefault="00A138D9">
      <w:r>
        <w:continuationSeparator/>
      </w:r>
    </w:p>
    <w:p w:rsidR="00A138D9" w:rsidRDefault="00A138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Default="001E5EEB">
    <w:pPr>
      <w:jc w:val="both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656B27" w:rsidRDefault="001E5EEB" w:rsidP="00656B27">
    <w:pPr>
      <w:jc w:val="right"/>
      <w:rPr>
        <w:b/>
      </w:rPr>
    </w:pPr>
    <w:r>
      <w:rPr>
        <w:rFonts w:hint="eastAsia"/>
        <w:b/>
      </w:rPr>
      <w:t xml:space="preserve">2. </w:t>
    </w:r>
    <w:r>
      <w:rPr>
        <w:rFonts w:hint="eastAsia"/>
        <w:b/>
      </w:rPr>
      <w:t>基本描述</w:t>
    </w:r>
    <w:r>
      <w:rPr>
        <w:b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-172720</wp:posOffset>
          </wp:positionV>
          <wp:extent cx="1162050" cy="228600"/>
          <wp:effectExtent l="19050" t="0" r="0" b="0"/>
          <wp:wrapNone/>
          <wp:docPr id="4" name="圖片 4" descr="are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re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FD47FD" w:rsidRDefault="001E5EEB" w:rsidP="005A1F23">
    <w:pPr>
      <w:jc w:val="right"/>
      <w:rPr>
        <w:b/>
      </w:rPr>
    </w:pPr>
  </w:p>
  <w:p w:rsidR="001E5EEB" w:rsidRDefault="001E5EEB" w:rsidP="00F13139">
    <w:pP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FD47FD" w:rsidRDefault="001E5EEB" w:rsidP="008D7397">
    <w:pPr>
      <w:jc w:val="right"/>
      <w:rPr>
        <w:b/>
      </w:rPr>
    </w:pPr>
  </w:p>
  <w:p w:rsidR="001E5EEB" w:rsidRPr="00194935" w:rsidRDefault="001E5EEB" w:rsidP="008D7397">
    <w:pPr>
      <w:pStyle w:val="ab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4F12FF" w:rsidRDefault="001E5EEB" w:rsidP="004F12FF">
    <w:pPr>
      <w:pStyle w:val="ab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923C73" w:rsidRDefault="001E5EEB" w:rsidP="00923C73">
    <w:pPr>
      <w:pStyle w:val="ab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5EEB" w:rsidRPr="00194935" w:rsidRDefault="001E5EEB" w:rsidP="0019493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7AF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8F4C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9E5246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D77B01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DF27C9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D93A27"/>
    <w:multiLevelType w:val="hybridMultilevel"/>
    <w:tmpl w:val="6D2834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30735FB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62C4191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5228C3"/>
    <w:multiLevelType w:val="hybridMultilevel"/>
    <w:tmpl w:val="8ADA7452"/>
    <w:lvl w:ilvl="0" w:tplc="0409000B">
      <w:start w:val="1"/>
      <w:numFmt w:val="bullet"/>
      <w:lvlText w:val="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47"/>
        </w:tabs>
        <w:ind w:left="1047" w:hanging="480"/>
      </w:pPr>
      <w:rPr>
        <w:rFonts w:hint="default"/>
      </w:rPr>
    </w:lvl>
    <w:lvl w:ilvl="2" w:tplc="D584DF78">
      <w:start w:val="1"/>
      <w:numFmt w:val="decimalZero"/>
      <w:lvlText w:val="(%3)"/>
      <w:lvlJc w:val="left"/>
      <w:pPr>
        <w:tabs>
          <w:tab w:val="num" w:pos="4695"/>
        </w:tabs>
        <w:ind w:left="469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047"/>
        </w:tabs>
        <w:ind w:left="1047" w:hanging="480"/>
      </w:pPr>
      <w:rPr>
        <w:rFonts w:hint="default"/>
      </w:rPr>
    </w:lvl>
    <w:lvl w:ilvl="4" w:tplc="B07ACAF4">
      <w:start w:val="1"/>
      <w:numFmt w:val="decimal"/>
      <w:lvlText w:val="(%5)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5" w:tplc="C5224056">
      <w:start w:val="1"/>
      <w:numFmt w:val="bullet"/>
      <w:lvlText w:val="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A0E63910" w:tentative="1">
      <w:start w:val="1"/>
      <w:numFmt w:val="bullet"/>
      <w:lvlText w:val="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  <w:lvl w:ilvl="7" w:tplc="984C3366" w:tentative="1">
      <w:start w:val="1"/>
      <w:numFmt w:val="bullet"/>
      <w:lvlText w:val="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  <w:lvl w:ilvl="8" w:tplc="48FA35E8" w:tentative="1">
      <w:start w:val="1"/>
      <w:numFmt w:val="bullet"/>
      <w:lvlText w:val="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9" w15:restartNumberingAfterBreak="0">
    <w:nsid w:val="1F2B723D"/>
    <w:multiLevelType w:val="hybridMultilevel"/>
    <w:tmpl w:val="A5B23CC6"/>
    <w:lvl w:ilvl="0" w:tplc="5E682574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405089A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E405F6"/>
    <w:multiLevelType w:val="hybridMultilevel"/>
    <w:tmpl w:val="8C2036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8472FA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A18088E"/>
    <w:multiLevelType w:val="hybridMultilevel"/>
    <w:tmpl w:val="107489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1041B1"/>
    <w:multiLevelType w:val="multilevel"/>
    <w:tmpl w:val="F2E4CE46"/>
    <w:lvl w:ilvl="0">
      <w:start w:val="1"/>
      <w:numFmt w:val="decimal"/>
      <w:lvlText w:val="%1."/>
      <w:lvlJc w:val="left"/>
      <w:pPr>
        <w:tabs>
          <w:tab w:val="num" w:pos="1385"/>
        </w:tabs>
        <w:ind w:left="1385" w:hanging="425"/>
      </w:pPr>
    </w:lvl>
    <w:lvl w:ilvl="1">
      <w:start w:val="1"/>
      <w:numFmt w:val="decimal"/>
      <w:lvlText w:val="%1.%2."/>
      <w:lvlJc w:val="left"/>
      <w:pPr>
        <w:tabs>
          <w:tab w:val="num" w:pos="447"/>
        </w:tabs>
        <w:ind w:left="44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5103"/>
        </w:tabs>
        <w:ind w:left="5103" w:hanging="709"/>
      </w:pPr>
    </w:lvl>
    <w:lvl w:ilvl="3">
      <w:start w:val="1"/>
      <w:numFmt w:val="decimal"/>
      <w:lvlText w:val="%1.%2.%3.%4."/>
      <w:lvlJc w:val="left"/>
      <w:pPr>
        <w:tabs>
          <w:tab w:val="num" w:pos="731"/>
        </w:tabs>
        <w:ind w:left="731" w:hanging="851"/>
      </w:pPr>
    </w:lvl>
    <w:lvl w:ilvl="4">
      <w:start w:val="1"/>
      <w:numFmt w:val="decimal"/>
      <w:lvlText w:val="%1.%2.%3.%4.%5."/>
      <w:lvlJc w:val="left"/>
      <w:pPr>
        <w:tabs>
          <w:tab w:val="num" w:pos="872"/>
        </w:tabs>
        <w:ind w:left="872" w:hanging="992"/>
      </w:pPr>
    </w:lvl>
    <w:lvl w:ilvl="5">
      <w:start w:val="1"/>
      <w:numFmt w:val="decimal"/>
      <w:lvlText w:val="%1.%2.%3.%4.%5.%6."/>
      <w:lvlJc w:val="left"/>
      <w:pPr>
        <w:tabs>
          <w:tab w:val="num" w:pos="1014"/>
        </w:tabs>
        <w:ind w:left="101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156"/>
        </w:tabs>
        <w:ind w:left="115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298"/>
        </w:tabs>
        <w:ind w:left="129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439"/>
        </w:tabs>
        <w:ind w:left="1439" w:hanging="1559"/>
      </w:pPr>
    </w:lvl>
  </w:abstractNum>
  <w:abstractNum w:abstractNumId="15" w15:restartNumberingAfterBreak="0">
    <w:nsid w:val="2B800527"/>
    <w:multiLevelType w:val="multilevel"/>
    <w:tmpl w:val="FA5EB326"/>
    <w:lvl w:ilvl="0">
      <w:start w:val="1"/>
      <w:numFmt w:val="decimal"/>
      <w:lvlText w:val="%1."/>
      <w:lvlJc w:val="left"/>
      <w:pPr>
        <w:tabs>
          <w:tab w:val="num" w:pos="665"/>
        </w:tabs>
        <w:ind w:left="665" w:hanging="425"/>
      </w:pPr>
    </w:lvl>
    <w:lvl w:ilvl="1">
      <w:start w:val="1"/>
      <w:numFmt w:val="decimal"/>
      <w:lvlText w:val="%1.%2."/>
      <w:lvlJc w:val="left"/>
      <w:pPr>
        <w:tabs>
          <w:tab w:val="num" w:pos="5727"/>
        </w:tabs>
        <w:ind w:left="5727" w:hanging="567"/>
      </w:pPr>
    </w:lvl>
    <w:lvl w:ilvl="2">
      <w:start w:val="1"/>
      <w:numFmt w:val="decimal"/>
      <w:lvlText w:val="%1.%2.%3."/>
      <w:lvlJc w:val="left"/>
      <w:pPr>
        <w:tabs>
          <w:tab w:val="num" w:pos="1549"/>
        </w:tabs>
        <w:ind w:left="1549" w:hanging="709"/>
      </w:pPr>
    </w:lvl>
    <w:lvl w:ilvl="3">
      <w:start w:val="1"/>
      <w:numFmt w:val="decimal"/>
      <w:lvlText w:val="%1.%2.%3.%4."/>
      <w:lvlJc w:val="left"/>
      <w:pPr>
        <w:tabs>
          <w:tab w:val="num" w:pos="1091"/>
        </w:tabs>
        <w:ind w:left="109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1232"/>
        </w:tabs>
        <w:ind w:left="1232" w:hanging="992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1374"/>
        </w:tabs>
        <w:ind w:left="1374" w:hanging="1134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1516"/>
        </w:tabs>
        <w:ind w:left="1516" w:hanging="1276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1658"/>
        </w:tabs>
        <w:ind w:left="1658" w:hanging="141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799"/>
        </w:tabs>
        <w:ind w:left="1799" w:hanging="1559"/>
      </w:pPr>
    </w:lvl>
  </w:abstractNum>
  <w:abstractNum w:abstractNumId="16" w15:restartNumberingAfterBreak="0">
    <w:nsid w:val="2BC73511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4695B2B"/>
    <w:multiLevelType w:val="hybridMultilevel"/>
    <w:tmpl w:val="8DAEB86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6807D73"/>
    <w:multiLevelType w:val="multilevel"/>
    <w:tmpl w:val="D3EE10AE"/>
    <w:lvl w:ilvl="0">
      <w:start w:val="1"/>
      <w:numFmt w:val="upperLetter"/>
      <w:pStyle w:val="Appendix1"/>
      <w:lvlText w:val="Appendix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"/>
      <w:pStyle w:val="Appendix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Appendix4"/>
      <w:lvlText w:val="%1.%2.%3.%4"/>
      <w:lvlJc w:val="left"/>
      <w:pPr>
        <w:tabs>
          <w:tab w:val="num" w:pos="144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37211F72"/>
    <w:multiLevelType w:val="hybridMultilevel"/>
    <w:tmpl w:val="107489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9AB1191"/>
    <w:multiLevelType w:val="hybridMultilevel"/>
    <w:tmpl w:val="126E43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A894EAE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1730BB3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1ED64B4"/>
    <w:multiLevelType w:val="hybridMultilevel"/>
    <w:tmpl w:val="331647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26F4D4E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5F75E5F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8505FA5"/>
    <w:multiLevelType w:val="hybridMultilevel"/>
    <w:tmpl w:val="3DFE94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FFF2C4A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E951F5"/>
    <w:multiLevelType w:val="hybridMultilevel"/>
    <w:tmpl w:val="172A086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562D31FF"/>
    <w:multiLevelType w:val="hybridMultilevel"/>
    <w:tmpl w:val="86E451D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7406B4A"/>
    <w:multiLevelType w:val="hybridMultilevel"/>
    <w:tmpl w:val="5456F35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A4B3653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B980D46"/>
    <w:multiLevelType w:val="hybridMultilevel"/>
    <w:tmpl w:val="A512128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FEB050D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17058C2"/>
    <w:multiLevelType w:val="hybridMultilevel"/>
    <w:tmpl w:val="DBCA4ECA"/>
    <w:lvl w:ilvl="0" w:tplc="0409000F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AC7206DC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bullet"/>
      <w:pStyle w:val="2"/>
      <w:lvlText w:val="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upperRoman"/>
      <w:lvlText w:val="%6."/>
      <w:lvlJc w:val="lef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25D61CC"/>
    <w:multiLevelType w:val="hybridMultilevel"/>
    <w:tmpl w:val="44749E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6284288D"/>
    <w:multiLevelType w:val="hybridMultilevel"/>
    <w:tmpl w:val="7CCAEC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63A872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9EE250C"/>
    <w:multiLevelType w:val="hybridMultilevel"/>
    <w:tmpl w:val="331647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8F2627"/>
    <w:multiLevelType w:val="hybridMultilevel"/>
    <w:tmpl w:val="331647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CE00BD5"/>
    <w:multiLevelType w:val="hybridMultilevel"/>
    <w:tmpl w:val="45D8C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79F6147"/>
    <w:multiLevelType w:val="hybridMultilevel"/>
    <w:tmpl w:val="B6067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969765C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D0B6E1A"/>
    <w:multiLevelType w:val="hybridMultilevel"/>
    <w:tmpl w:val="336AD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E7B77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5"/>
  </w:num>
  <w:num w:numId="2">
    <w:abstractNumId w:val="34"/>
  </w:num>
  <w:num w:numId="3">
    <w:abstractNumId w:val="14"/>
  </w:num>
  <w:num w:numId="4">
    <w:abstractNumId w:val="17"/>
  </w:num>
  <w:num w:numId="5">
    <w:abstractNumId w:val="30"/>
  </w:num>
  <w:num w:numId="6">
    <w:abstractNumId w:val="41"/>
  </w:num>
  <w:num w:numId="7">
    <w:abstractNumId w:val="8"/>
  </w:num>
  <w:num w:numId="8">
    <w:abstractNumId w:val="44"/>
  </w:num>
  <w:num w:numId="9">
    <w:abstractNumId w:val="5"/>
  </w:num>
  <w:num w:numId="10">
    <w:abstractNumId w:val="32"/>
  </w:num>
  <w:num w:numId="11">
    <w:abstractNumId w:val="36"/>
  </w:num>
  <w:num w:numId="12">
    <w:abstractNumId w:val="26"/>
  </w:num>
  <w:num w:numId="13">
    <w:abstractNumId w:val="11"/>
  </w:num>
  <w:num w:numId="14">
    <w:abstractNumId w:val="10"/>
  </w:num>
  <w:num w:numId="15">
    <w:abstractNumId w:val="35"/>
  </w:num>
  <w:num w:numId="16">
    <w:abstractNumId w:val="18"/>
  </w:num>
  <w:num w:numId="17">
    <w:abstractNumId w:val="25"/>
  </w:num>
  <w:num w:numId="18">
    <w:abstractNumId w:val="1"/>
  </w:num>
  <w:num w:numId="19">
    <w:abstractNumId w:val="9"/>
  </w:num>
  <w:num w:numId="20">
    <w:abstractNumId w:val="4"/>
  </w:num>
  <w:num w:numId="21">
    <w:abstractNumId w:val="38"/>
  </w:num>
  <w:num w:numId="22">
    <w:abstractNumId w:val="0"/>
  </w:num>
  <w:num w:numId="23">
    <w:abstractNumId w:val="27"/>
  </w:num>
  <w:num w:numId="24">
    <w:abstractNumId w:val="28"/>
  </w:num>
  <w:num w:numId="25">
    <w:abstractNumId w:val="33"/>
  </w:num>
  <w:num w:numId="26">
    <w:abstractNumId w:val="22"/>
  </w:num>
  <w:num w:numId="27">
    <w:abstractNumId w:val="29"/>
  </w:num>
  <w:num w:numId="28">
    <w:abstractNumId w:val="20"/>
  </w:num>
  <w:num w:numId="29">
    <w:abstractNumId w:val="19"/>
  </w:num>
  <w:num w:numId="30">
    <w:abstractNumId w:val="21"/>
  </w:num>
  <w:num w:numId="31">
    <w:abstractNumId w:val="39"/>
  </w:num>
  <w:num w:numId="32">
    <w:abstractNumId w:val="16"/>
  </w:num>
  <w:num w:numId="33">
    <w:abstractNumId w:val="6"/>
  </w:num>
  <w:num w:numId="34">
    <w:abstractNumId w:val="3"/>
  </w:num>
  <w:num w:numId="35">
    <w:abstractNumId w:val="7"/>
  </w:num>
  <w:num w:numId="36">
    <w:abstractNumId w:val="42"/>
  </w:num>
  <w:num w:numId="37">
    <w:abstractNumId w:val="24"/>
  </w:num>
  <w:num w:numId="38">
    <w:abstractNumId w:val="37"/>
  </w:num>
  <w:num w:numId="39">
    <w:abstractNumId w:val="31"/>
  </w:num>
  <w:num w:numId="40">
    <w:abstractNumId w:val="23"/>
  </w:num>
  <w:num w:numId="41">
    <w:abstractNumId w:val="2"/>
  </w:num>
  <w:num w:numId="42">
    <w:abstractNumId w:val="43"/>
  </w:num>
  <w:num w:numId="43">
    <w:abstractNumId w:val="13"/>
  </w:num>
  <w:num w:numId="44">
    <w:abstractNumId w:val="12"/>
  </w:num>
  <w:num w:numId="45">
    <w:abstractNumId w:val="40"/>
  </w:num>
  <w:numIdMacAtCleanup w:val="4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80"/>
  <w:drawingGridHorizontalSpacing w:val="120"/>
  <w:drawingGridVerticalSpacing w:val="403"/>
  <w:displayHorizontalDrawingGridEvery w:val="0"/>
  <w:characterSpacingControl w:val="compressPunctuation"/>
  <w:hdrShapeDefaults>
    <o:shapedefaults v:ext="edit" spidmax="2049" style="v-text-anchor:middle" fillcolor="#bbe0e3">
      <v:fill color="#bbe0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5BA"/>
    <w:rsid w:val="00000B4E"/>
    <w:rsid w:val="0000158F"/>
    <w:rsid w:val="00001984"/>
    <w:rsid w:val="00001FB3"/>
    <w:rsid w:val="000023A7"/>
    <w:rsid w:val="00002EC9"/>
    <w:rsid w:val="000033AF"/>
    <w:rsid w:val="0000417D"/>
    <w:rsid w:val="000045DE"/>
    <w:rsid w:val="0000575A"/>
    <w:rsid w:val="00005DB8"/>
    <w:rsid w:val="00005ECF"/>
    <w:rsid w:val="00005F25"/>
    <w:rsid w:val="00006530"/>
    <w:rsid w:val="00010032"/>
    <w:rsid w:val="000103A9"/>
    <w:rsid w:val="00010A52"/>
    <w:rsid w:val="00011E79"/>
    <w:rsid w:val="0001264A"/>
    <w:rsid w:val="00012C54"/>
    <w:rsid w:val="00012EA8"/>
    <w:rsid w:val="000130B1"/>
    <w:rsid w:val="0001357C"/>
    <w:rsid w:val="00017141"/>
    <w:rsid w:val="00020380"/>
    <w:rsid w:val="000204DD"/>
    <w:rsid w:val="000205AA"/>
    <w:rsid w:val="00021907"/>
    <w:rsid w:val="00023B8E"/>
    <w:rsid w:val="00025EE9"/>
    <w:rsid w:val="00026165"/>
    <w:rsid w:val="000276A7"/>
    <w:rsid w:val="00027FC8"/>
    <w:rsid w:val="00030FBA"/>
    <w:rsid w:val="00031F7C"/>
    <w:rsid w:val="00031F8E"/>
    <w:rsid w:val="00032186"/>
    <w:rsid w:val="0003227C"/>
    <w:rsid w:val="00032FEC"/>
    <w:rsid w:val="0003343B"/>
    <w:rsid w:val="0003359E"/>
    <w:rsid w:val="00033EFB"/>
    <w:rsid w:val="00036B0D"/>
    <w:rsid w:val="00036ECD"/>
    <w:rsid w:val="00037014"/>
    <w:rsid w:val="00037510"/>
    <w:rsid w:val="00040467"/>
    <w:rsid w:val="00041910"/>
    <w:rsid w:val="00041A11"/>
    <w:rsid w:val="00042141"/>
    <w:rsid w:val="0004233D"/>
    <w:rsid w:val="00042777"/>
    <w:rsid w:val="00043284"/>
    <w:rsid w:val="0004341E"/>
    <w:rsid w:val="00043975"/>
    <w:rsid w:val="00043F5E"/>
    <w:rsid w:val="00043FE2"/>
    <w:rsid w:val="000455FA"/>
    <w:rsid w:val="00046795"/>
    <w:rsid w:val="00047F4D"/>
    <w:rsid w:val="000503B2"/>
    <w:rsid w:val="0005145B"/>
    <w:rsid w:val="00051F31"/>
    <w:rsid w:val="00052765"/>
    <w:rsid w:val="00053731"/>
    <w:rsid w:val="00053F50"/>
    <w:rsid w:val="000540EE"/>
    <w:rsid w:val="00055423"/>
    <w:rsid w:val="00056882"/>
    <w:rsid w:val="00056E2B"/>
    <w:rsid w:val="000575FE"/>
    <w:rsid w:val="000610CF"/>
    <w:rsid w:val="00061376"/>
    <w:rsid w:val="000623DA"/>
    <w:rsid w:val="00062F35"/>
    <w:rsid w:val="00063CD3"/>
    <w:rsid w:val="000643A0"/>
    <w:rsid w:val="00064519"/>
    <w:rsid w:val="0006676C"/>
    <w:rsid w:val="000669F3"/>
    <w:rsid w:val="00066E95"/>
    <w:rsid w:val="00070BC9"/>
    <w:rsid w:val="00071AA5"/>
    <w:rsid w:val="00072122"/>
    <w:rsid w:val="00074180"/>
    <w:rsid w:val="00074E0B"/>
    <w:rsid w:val="00075599"/>
    <w:rsid w:val="00075622"/>
    <w:rsid w:val="00075D1E"/>
    <w:rsid w:val="0007749E"/>
    <w:rsid w:val="000807C6"/>
    <w:rsid w:val="00080930"/>
    <w:rsid w:val="00080E93"/>
    <w:rsid w:val="00081018"/>
    <w:rsid w:val="00081748"/>
    <w:rsid w:val="00082752"/>
    <w:rsid w:val="00084429"/>
    <w:rsid w:val="00085B63"/>
    <w:rsid w:val="00085DB3"/>
    <w:rsid w:val="0008632A"/>
    <w:rsid w:val="00086E52"/>
    <w:rsid w:val="0009062D"/>
    <w:rsid w:val="00090F1D"/>
    <w:rsid w:val="0009112C"/>
    <w:rsid w:val="000914CF"/>
    <w:rsid w:val="00091ECD"/>
    <w:rsid w:val="000927BE"/>
    <w:rsid w:val="00093212"/>
    <w:rsid w:val="000943C3"/>
    <w:rsid w:val="0009486E"/>
    <w:rsid w:val="0009517C"/>
    <w:rsid w:val="0009518D"/>
    <w:rsid w:val="00095475"/>
    <w:rsid w:val="0009550F"/>
    <w:rsid w:val="00095A73"/>
    <w:rsid w:val="00095C3B"/>
    <w:rsid w:val="00096BBB"/>
    <w:rsid w:val="00096C2D"/>
    <w:rsid w:val="00097CC6"/>
    <w:rsid w:val="00097E77"/>
    <w:rsid w:val="000A0018"/>
    <w:rsid w:val="000A0D56"/>
    <w:rsid w:val="000A2BA0"/>
    <w:rsid w:val="000A39BE"/>
    <w:rsid w:val="000A4202"/>
    <w:rsid w:val="000A5128"/>
    <w:rsid w:val="000A59D8"/>
    <w:rsid w:val="000A5B3F"/>
    <w:rsid w:val="000A6377"/>
    <w:rsid w:val="000A685C"/>
    <w:rsid w:val="000A695C"/>
    <w:rsid w:val="000A7C79"/>
    <w:rsid w:val="000B013E"/>
    <w:rsid w:val="000B093B"/>
    <w:rsid w:val="000B1EC4"/>
    <w:rsid w:val="000B2C35"/>
    <w:rsid w:val="000B4882"/>
    <w:rsid w:val="000B705C"/>
    <w:rsid w:val="000B7265"/>
    <w:rsid w:val="000C0078"/>
    <w:rsid w:val="000C19B7"/>
    <w:rsid w:val="000C2977"/>
    <w:rsid w:val="000C33E2"/>
    <w:rsid w:val="000C4460"/>
    <w:rsid w:val="000C4C93"/>
    <w:rsid w:val="000C6127"/>
    <w:rsid w:val="000C7376"/>
    <w:rsid w:val="000C74F7"/>
    <w:rsid w:val="000C7ABE"/>
    <w:rsid w:val="000D0678"/>
    <w:rsid w:val="000D1910"/>
    <w:rsid w:val="000D330A"/>
    <w:rsid w:val="000D3765"/>
    <w:rsid w:val="000D4181"/>
    <w:rsid w:val="000D4CC6"/>
    <w:rsid w:val="000D5005"/>
    <w:rsid w:val="000D5076"/>
    <w:rsid w:val="000D5175"/>
    <w:rsid w:val="000D56DD"/>
    <w:rsid w:val="000D5787"/>
    <w:rsid w:val="000D5E21"/>
    <w:rsid w:val="000D6001"/>
    <w:rsid w:val="000D6537"/>
    <w:rsid w:val="000D789B"/>
    <w:rsid w:val="000E0AC8"/>
    <w:rsid w:val="000E197B"/>
    <w:rsid w:val="000E290F"/>
    <w:rsid w:val="000E3374"/>
    <w:rsid w:val="000E33DF"/>
    <w:rsid w:val="000E442D"/>
    <w:rsid w:val="000E4491"/>
    <w:rsid w:val="000E4B5A"/>
    <w:rsid w:val="000E5113"/>
    <w:rsid w:val="000E5BB1"/>
    <w:rsid w:val="000E5DD0"/>
    <w:rsid w:val="000E621A"/>
    <w:rsid w:val="000E6538"/>
    <w:rsid w:val="000E6BD2"/>
    <w:rsid w:val="000E7377"/>
    <w:rsid w:val="000E7C8F"/>
    <w:rsid w:val="000E7D59"/>
    <w:rsid w:val="000F169C"/>
    <w:rsid w:val="000F17C7"/>
    <w:rsid w:val="000F1DB6"/>
    <w:rsid w:val="000F29C5"/>
    <w:rsid w:val="000F2A20"/>
    <w:rsid w:val="000F47C6"/>
    <w:rsid w:val="000F5C2D"/>
    <w:rsid w:val="000F62B2"/>
    <w:rsid w:val="000F64D7"/>
    <w:rsid w:val="000F6E03"/>
    <w:rsid w:val="000F6E8C"/>
    <w:rsid w:val="000F74EE"/>
    <w:rsid w:val="000F7690"/>
    <w:rsid w:val="000F7C7A"/>
    <w:rsid w:val="00101981"/>
    <w:rsid w:val="001021FB"/>
    <w:rsid w:val="0010269A"/>
    <w:rsid w:val="0010396A"/>
    <w:rsid w:val="00104896"/>
    <w:rsid w:val="00106BC6"/>
    <w:rsid w:val="0010777A"/>
    <w:rsid w:val="00110CAE"/>
    <w:rsid w:val="0011104B"/>
    <w:rsid w:val="0011266C"/>
    <w:rsid w:val="001130E0"/>
    <w:rsid w:val="001138E3"/>
    <w:rsid w:val="00113909"/>
    <w:rsid w:val="001145CD"/>
    <w:rsid w:val="0011476C"/>
    <w:rsid w:val="00114B67"/>
    <w:rsid w:val="00114B7C"/>
    <w:rsid w:val="00114ED1"/>
    <w:rsid w:val="001158B1"/>
    <w:rsid w:val="00116504"/>
    <w:rsid w:val="00116615"/>
    <w:rsid w:val="001172B3"/>
    <w:rsid w:val="00117491"/>
    <w:rsid w:val="00117528"/>
    <w:rsid w:val="001206A7"/>
    <w:rsid w:val="00120F57"/>
    <w:rsid w:val="001225FD"/>
    <w:rsid w:val="00123700"/>
    <w:rsid w:val="00124423"/>
    <w:rsid w:val="00124924"/>
    <w:rsid w:val="00125924"/>
    <w:rsid w:val="00125D5A"/>
    <w:rsid w:val="00126A1D"/>
    <w:rsid w:val="00126F98"/>
    <w:rsid w:val="001307E1"/>
    <w:rsid w:val="00130E35"/>
    <w:rsid w:val="001319F4"/>
    <w:rsid w:val="00131B85"/>
    <w:rsid w:val="00131FA9"/>
    <w:rsid w:val="001329F3"/>
    <w:rsid w:val="00134163"/>
    <w:rsid w:val="001360C4"/>
    <w:rsid w:val="0013707C"/>
    <w:rsid w:val="00137DE5"/>
    <w:rsid w:val="00140300"/>
    <w:rsid w:val="0014211B"/>
    <w:rsid w:val="001429C2"/>
    <w:rsid w:val="0014312F"/>
    <w:rsid w:val="001432F4"/>
    <w:rsid w:val="00144B48"/>
    <w:rsid w:val="00146346"/>
    <w:rsid w:val="00146494"/>
    <w:rsid w:val="00146755"/>
    <w:rsid w:val="00146E24"/>
    <w:rsid w:val="001471E7"/>
    <w:rsid w:val="00147989"/>
    <w:rsid w:val="001501CB"/>
    <w:rsid w:val="00150274"/>
    <w:rsid w:val="001506BB"/>
    <w:rsid w:val="001506EC"/>
    <w:rsid w:val="001511BA"/>
    <w:rsid w:val="00153529"/>
    <w:rsid w:val="00154002"/>
    <w:rsid w:val="001543C6"/>
    <w:rsid w:val="00154771"/>
    <w:rsid w:val="00155027"/>
    <w:rsid w:val="0015528A"/>
    <w:rsid w:val="00156483"/>
    <w:rsid w:val="00157205"/>
    <w:rsid w:val="00161829"/>
    <w:rsid w:val="0016253F"/>
    <w:rsid w:val="00163C97"/>
    <w:rsid w:val="00163DAC"/>
    <w:rsid w:val="001644C6"/>
    <w:rsid w:val="00164506"/>
    <w:rsid w:val="00164FF3"/>
    <w:rsid w:val="001654FE"/>
    <w:rsid w:val="00165800"/>
    <w:rsid w:val="00165B9B"/>
    <w:rsid w:val="001675E1"/>
    <w:rsid w:val="001678D3"/>
    <w:rsid w:val="00167B24"/>
    <w:rsid w:val="00167C56"/>
    <w:rsid w:val="00170733"/>
    <w:rsid w:val="00171345"/>
    <w:rsid w:val="00171CB2"/>
    <w:rsid w:val="001736B0"/>
    <w:rsid w:val="00173EE6"/>
    <w:rsid w:val="0017420F"/>
    <w:rsid w:val="00176EC5"/>
    <w:rsid w:val="0018014B"/>
    <w:rsid w:val="0018143B"/>
    <w:rsid w:val="001834B8"/>
    <w:rsid w:val="0018508E"/>
    <w:rsid w:val="00185573"/>
    <w:rsid w:val="00185CF5"/>
    <w:rsid w:val="001902B6"/>
    <w:rsid w:val="001907A1"/>
    <w:rsid w:val="00190A2B"/>
    <w:rsid w:val="00191C18"/>
    <w:rsid w:val="00191F87"/>
    <w:rsid w:val="0019208E"/>
    <w:rsid w:val="00192270"/>
    <w:rsid w:val="00192466"/>
    <w:rsid w:val="00193A17"/>
    <w:rsid w:val="00193D27"/>
    <w:rsid w:val="00194539"/>
    <w:rsid w:val="00194935"/>
    <w:rsid w:val="0019568B"/>
    <w:rsid w:val="00195A64"/>
    <w:rsid w:val="00195BAB"/>
    <w:rsid w:val="001968E8"/>
    <w:rsid w:val="001969A4"/>
    <w:rsid w:val="00196C17"/>
    <w:rsid w:val="001A07AC"/>
    <w:rsid w:val="001A0E80"/>
    <w:rsid w:val="001A1310"/>
    <w:rsid w:val="001A1821"/>
    <w:rsid w:val="001A24E2"/>
    <w:rsid w:val="001A30EF"/>
    <w:rsid w:val="001A399E"/>
    <w:rsid w:val="001A39DF"/>
    <w:rsid w:val="001A3C31"/>
    <w:rsid w:val="001A419A"/>
    <w:rsid w:val="001A43FB"/>
    <w:rsid w:val="001A4C1C"/>
    <w:rsid w:val="001A4FA5"/>
    <w:rsid w:val="001A547B"/>
    <w:rsid w:val="001A5D53"/>
    <w:rsid w:val="001A5F91"/>
    <w:rsid w:val="001A6264"/>
    <w:rsid w:val="001A63C1"/>
    <w:rsid w:val="001A645E"/>
    <w:rsid w:val="001A6830"/>
    <w:rsid w:val="001A68BF"/>
    <w:rsid w:val="001A6A0A"/>
    <w:rsid w:val="001A6EB1"/>
    <w:rsid w:val="001B087F"/>
    <w:rsid w:val="001B1321"/>
    <w:rsid w:val="001B1B43"/>
    <w:rsid w:val="001B2302"/>
    <w:rsid w:val="001B2392"/>
    <w:rsid w:val="001B2C1B"/>
    <w:rsid w:val="001B2FF9"/>
    <w:rsid w:val="001B4E5A"/>
    <w:rsid w:val="001B54A4"/>
    <w:rsid w:val="001B57C7"/>
    <w:rsid w:val="001B6D04"/>
    <w:rsid w:val="001B6FE4"/>
    <w:rsid w:val="001B7D4C"/>
    <w:rsid w:val="001C0D4B"/>
    <w:rsid w:val="001C104D"/>
    <w:rsid w:val="001C2008"/>
    <w:rsid w:val="001C21CB"/>
    <w:rsid w:val="001C26C9"/>
    <w:rsid w:val="001C370B"/>
    <w:rsid w:val="001C393C"/>
    <w:rsid w:val="001C552F"/>
    <w:rsid w:val="001C62EF"/>
    <w:rsid w:val="001C70F8"/>
    <w:rsid w:val="001D05E8"/>
    <w:rsid w:val="001D0FDD"/>
    <w:rsid w:val="001D2477"/>
    <w:rsid w:val="001D311C"/>
    <w:rsid w:val="001D326A"/>
    <w:rsid w:val="001D33F3"/>
    <w:rsid w:val="001D4601"/>
    <w:rsid w:val="001D4C99"/>
    <w:rsid w:val="001D5898"/>
    <w:rsid w:val="001D7920"/>
    <w:rsid w:val="001D7BCF"/>
    <w:rsid w:val="001E1072"/>
    <w:rsid w:val="001E1BDB"/>
    <w:rsid w:val="001E1F13"/>
    <w:rsid w:val="001E2496"/>
    <w:rsid w:val="001E43A8"/>
    <w:rsid w:val="001E5EEB"/>
    <w:rsid w:val="001E6523"/>
    <w:rsid w:val="001E685C"/>
    <w:rsid w:val="001F01DA"/>
    <w:rsid w:val="001F1070"/>
    <w:rsid w:val="001F2527"/>
    <w:rsid w:val="001F26DF"/>
    <w:rsid w:val="001F272F"/>
    <w:rsid w:val="001F285A"/>
    <w:rsid w:val="001F2B75"/>
    <w:rsid w:val="001F36C3"/>
    <w:rsid w:val="001F41B4"/>
    <w:rsid w:val="001F567B"/>
    <w:rsid w:val="001F569F"/>
    <w:rsid w:val="001F5E61"/>
    <w:rsid w:val="001F65EA"/>
    <w:rsid w:val="001F758E"/>
    <w:rsid w:val="0020112A"/>
    <w:rsid w:val="00201C7B"/>
    <w:rsid w:val="00203208"/>
    <w:rsid w:val="00204105"/>
    <w:rsid w:val="00206BD5"/>
    <w:rsid w:val="00207D4C"/>
    <w:rsid w:val="0021154D"/>
    <w:rsid w:val="00211D17"/>
    <w:rsid w:val="00211F1F"/>
    <w:rsid w:val="00211F42"/>
    <w:rsid w:val="002136D3"/>
    <w:rsid w:val="00213EB4"/>
    <w:rsid w:val="00214DDF"/>
    <w:rsid w:val="00215530"/>
    <w:rsid w:val="002156E7"/>
    <w:rsid w:val="0021599E"/>
    <w:rsid w:val="00215CA6"/>
    <w:rsid w:val="002205C4"/>
    <w:rsid w:val="00220DAB"/>
    <w:rsid w:val="00221428"/>
    <w:rsid w:val="0022221E"/>
    <w:rsid w:val="0022500F"/>
    <w:rsid w:val="00226CF6"/>
    <w:rsid w:val="00226D0C"/>
    <w:rsid w:val="002301F7"/>
    <w:rsid w:val="00230AB2"/>
    <w:rsid w:val="00230D34"/>
    <w:rsid w:val="002310AC"/>
    <w:rsid w:val="002317A9"/>
    <w:rsid w:val="00231B93"/>
    <w:rsid w:val="00232854"/>
    <w:rsid w:val="00233A1E"/>
    <w:rsid w:val="00233A5B"/>
    <w:rsid w:val="002345FE"/>
    <w:rsid w:val="00234D8E"/>
    <w:rsid w:val="00234E96"/>
    <w:rsid w:val="002352DD"/>
    <w:rsid w:val="00235C8F"/>
    <w:rsid w:val="00236767"/>
    <w:rsid w:val="00236D56"/>
    <w:rsid w:val="00237506"/>
    <w:rsid w:val="00241D23"/>
    <w:rsid w:val="002422F5"/>
    <w:rsid w:val="00242763"/>
    <w:rsid w:val="00242E10"/>
    <w:rsid w:val="0024377B"/>
    <w:rsid w:val="00244911"/>
    <w:rsid w:val="00245677"/>
    <w:rsid w:val="002457CC"/>
    <w:rsid w:val="00250572"/>
    <w:rsid w:val="00250924"/>
    <w:rsid w:val="002518B3"/>
    <w:rsid w:val="0025415A"/>
    <w:rsid w:val="0025421A"/>
    <w:rsid w:val="00254B89"/>
    <w:rsid w:val="00255486"/>
    <w:rsid w:val="00255DD9"/>
    <w:rsid w:val="00256175"/>
    <w:rsid w:val="00256560"/>
    <w:rsid w:val="002567FF"/>
    <w:rsid w:val="002575D2"/>
    <w:rsid w:val="0026007C"/>
    <w:rsid w:val="002615A7"/>
    <w:rsid w:val="00261AD0"/>
    <w:rsid w:val="00262143"/>
    <w:rsid w:val="00263BB7"/>
    <w:rsid w:val="002653B7"/>
    <w:rsid w:val="002662CF"/>
    <w:rsid w:val="0026686B"/>
    <w:rsid w:val="00266FB4"/>
    <w:rsid w:val="00266FBF"/>
    <w:rsid w:val="002675AF"/>
    <w:rsid w:val="002677C5"/>
    <w:rsid w:val="002708D1"/>
    <w:rsid w:val="00270AA0"/>
    <w:rsid w:val="0027127A"/>
    <w:rsid w:val="00271519"/>
    <w:rsid w:val="00272754"/>
    <w:rsid w:val="00272F6E"/>
    <w:rsid w:val="00273239"/>
    <w:rsid w:val="002739EA"/>
    <w:rsid w:val="00274530"/>
    <w:rsid w:val="00275C5E"/>
    <w:rsid w:val="002773DF"/>
    <w:rsid w:val="00277953"/>
    <w:rsid w:val="002779FB"/>
    <w:rsid w:val="00277A1E"/>
    <w:rsid w:val="00281FC9"/>
    <w:rsid w:val="00282447"/>
    <w:rsid w:val="0028294A"/>
    <w:rsid w:val="0028349A"/>
    <w:rsid w:val="00283616"/>
    <w:rsid w:val="002846A8"/>
    <w:rsid w:val="00285E2B"/>
    <w:rsid w:val="00287172"/>
    <w:rsid w:val="002903AB"/>
    <w:rsid w:val="00290426"/>
    <w:rsid w:val="00290594"/>
    <w:rsid w:val="0029224F"/>
    <w:rsid w:val="00292712"/>
    <w:rsid w:val="00294655"/>
    <w:rsid w:val="0029600A"/>
    <w:rsid w:val="0029609E"/>
    <w:rsid w:val="0029620F"/>
    <w:rsid w:val="00297000"/>
    <w:rsid w:val="00297932"/>
    <w:rsid w:val="00297B99"/>
    <w:rsid w:val="002A0150"/>
    <w:rsid w:val="002A03C5"/>
    <w:rsid w:val="002A3703"/>
    <w:rsid w:val="002A43DB"/>
    <w:rsid w:val="002A490A"/>
    <w:rsid w:val="002A5576"/>
    <w:rsid w:val="002A5F78"/>
    <w:rsid w:val="002B0BAE"/>
    <w:rsid w:val="002B212F"/>
    <w:rsid w:val="002B2BC8"/>
    <w:rsid w:val="002B6285"/>
    <w:rsid w:val="002B67C8"/>
    <w:rsid w:val="002C04E3"/>
    <w:rsid w:val="002C1537"/>
    <w:rsid w:val="002C2DF8"/>
    <w:rsid w:val="002C331E"/>
    <w:rsid w:val="002C33D7"/>
    <w:rsid w:val="002C3A0D"/>
    <w:rsid w:val="002C3C9B"/>
    <w:rsid w:val="002C3E30"/>
    <w:rsid w:val="002C4B5C"/>
    <w:rsid w:val="002C4C79"/>
    <w:rsid w:val="002C58EA"/>
    <w:rsid w:val="002C590B"/>
    <w:rsid w:val="002C5EE5"/>
    <w:rsid w:val="002C637A"/>
    <w:rsid w:val="002C64E4"/>
    <w:rsid w:val="002C69EC"/>
    <w:rsid w:val="002D108C"/>
    <w:rsid w:val="002D16A9"/>
    <w:rsid w:val="002D1879"/>
    <w:rsid w:val="002D2522"/>
    <w:rsid w:val="002D28A2"/>
    <w:rsid w:val="002D314C"/>
    <w:rsid w:val="002D33E3"/>
    <w:rsid w:val="002D415A"/>
    <w:rsid w:val="002D497A"/>
    <w:rsid w:val="002D4AEC"/>
    <w:rsid w:val="002D4E8A"/>
    <w:rsid w:val="002D5025"/>
    <w:rsid w:val="002D59AE"/>
    <w:rsid w:val="002D6E6F"/>
    <w:rsid w:val="002D7CBE"/>
    <w:rsid w:val="002D7F11"/>
    <w:rsid w:val="002E053B"/>
    <w:rsid w:val="002E0568"/>
    <w:rsid w:val="002E05C2"/>
    <w:rsid w:val="002E0E30"/>
    <w:rsid w:val="002E0E39"/>
    <w:rsid w:val="002E0FFF"/>
    <w:rsid w:val="002E1D7F"/>
    <w:rsid w:val="002E2193"/>
    <w:rsid w:val="002E2C46"/>
    <w:rsid w:val="002E39DA"/>
    <w:rsid w:val="002E48AB"/>
    <w:rsid w:val="002E4AC9"/>
    <w:rsid w:val="002E633A"/>
    <w:rsid w:val="002E73EA"/>
    <w:rsid w:val="002E7CA2"/>
    <w:rsid w:val="002F1274"/>
    <w:rsid w:val="002F13A9"/>
    <w:rsid w:val="002F184D"/>
    <w:rsid w:val="002F1A87"/>
    <w:rsid w:val="002F1B1A"/>
    <w:rsid w:val="002F20F1"/>
    <w:rsid w:val="002F2540"/>
    <w:rsid w:val="002F4428"/>
    <w:rsid w:val="002F44CA"/>
    <w:rsid w:val="002F46DE"/>
    <w:rsid w:val="00301278"/>
    <w:rsid w:val="003012C7"/>
    <w:rsid w:val="00301870"/>
    <w:rsid w:val="00301998"/>
    <w:rsid w:val="003022A4"/>
    <w:rsid w:val="00303FDB"/>
    <w:rsid w:val="0030410A"/>
    <w:rsid w:val="0030437A"/>
    <w:rsid w:val="003065ED"/>
    <w:rsid w:val="00307F18"/>
    <w:rsid w:val="00310458"/>
    <w:rsid w:val="003108B0"/>
    <w:rsid w:val="00310FEF"/>
    <w:rsid w:val="00311727"/>
    <w:rsid w:val="00311801"/>
    <w:rsid w:val="00312111"/>
    <w:rsid w:val="0031252C"/>
    <w:rsid w:val="0031445F"/>
    <w:rsid w:val="00314865"/>
    <w:rsid w:val="0031526D"/>
    <w:rsid w:val="00315FAC"/>
    <w:rsid w:val="0031632A"/>
    <w:rsid w:val="003172FD"/>
    <w:rsid w:val="00320561"/>
    <w:rsid w:val="003209E3"/>
    <w:rsid w:val="00320A81"/>
    <w:rsid w:val="00321C04"/>
    <w:rsid w:val="00322490"/>
    <w:rsid w:val="003224B5"/>
    <w:rsid w:val="00322E75"/>
    <w:rsid w:val="003237E5"/>
    <w:rsid w:val="00323A73"/>
    <w:rsid w:val="00324A9E"/>
    <w:rsid w:val="00324F50"/>
    <w:rsid w:val="003252D0"/>
    <w:rsid w:val="00325B36"/>
    <w:rsid w:val="003263AA"/>
    <w:rsid w:val="0032675D"/>
    <w:rsid w:val="0032682C"/>
    <w:rsid w:val="00326A2F"/>
    <w:rsid w:val="00326D10"/>
    <w:rsid w:val="00332484"/>
    <w:rsid w:val="00332697"/>
    <w:rsid w:val="00332F77"/>
    <w:rsid w:val="003332D6"/>
    <w:rsid w:val="00333B13"/>
    <w:rsid w:val="0033451F"/>
    <w:rsid w:val="003369F6"/>
    <w:rsid w:val="00336D6C"/>
    <w:rsid w:val="0033761B"/>
    <w:rsid w:val="003400E3"/>
    <w:rsid w:val="00340784"/>
    <w:rsid w:val="00341636"/>
    <w:rsid w:val="0034202D"/>
    <w:rsid w:val="0034253C"/>
    <w:rsid w:val="00342E1B"/>
    <w:rsid w:val="00343C15"/>
    <w:rsid w:val="00346002"/>
    <w:rsid w:val="00346244"/>
    <w:rsid w:val="003469D5"/>
    <w:rsid w:val="00346B8A"/>
    <w:rsid w:val="00346E85"/>
    <w:rsid w:val="00346EBF"/>
    <w:rsid w:val="00347094"/>
    <w:rsid w:val="00350B29"/>
    <w:rsid w:val="00351794"/>
    <w:rsid w:val="00351BFF"/>
    <w:rsid w:val="00351C86"/>
    <w:rsid w:val="003520E3"/>
    <w:rsid w:val="00352F40"/>
    <w:rsid w:val="003548EB"/>
    <w:rsid w:val="003552AF"/>
    <w:rsid w:val="0035640C"/>
    <w:rsid w:val="00356607"/>
    <w:rsid w:val="00356C64"/>
    <w:rsid w:val="00360402"/>
    <w:rsid w:val="003608D4"/>
    <w:rsid w:val="00360A65"/>
    <w:rsid w:val="00361A35"/>
    <w:rsid w:val="003631D4"/>
    <w:rsid w:val="00363CBD"/>
    <w:rsid w:val="00364CAD"/>
    <w:rsid w:val="00364EBA"/>
    <w:rsid w:val="00365314"/>
    <w:rsid w:val="003653E0"/>
    <w:rsid w:val="00370600"/>
    <w:rsid w:val="003718B9"/>
    <w:rsid w:val="003718BC"/>
    <w:rsid w:val="00372926"/>
    <w:rsid w:val="00372DC3"/>
    <w:rsid w:val="00372F69"/>
    <w:rsid w:val="00374272"/>
    <w:rsid w:val="0037586B"/>
    <w:rsid w:val="00375C7B"/>
    <w:rsid w:val="00375E0C"/>
    <w:rsid w:val="00376185"/>
    <w:rsid w:val="003770E5"/>
    <w:rsid w:val="00377588"/>
    <w:rsid w:val="00377CEE"/>
    <w:rsid w:val="0038013C"/>
    <w:rsid w:val="00380189"/>
    <w:rsid w:val="0038077D"/>
    <w:rsid w:val="00380F4F"/>
    <w:rsid w:val="003810DB"/>
    <w:rsid w:val="00381923"/>
    <w:rsid w:val="0038354E"/>
    <w:rsid w:val="00383DDC"/>
    <w:rsid w:val="00386273"/>
    <w:rsid w:val="0038762F"/>
    <w:rsid w:val="00387AA0"/>
    <w:rsid w:val="00390068"/>
    <w:rsid w:val="003907C4"/>
    <w:rsid w:val="003907E5"/>
    <w:rsid w:val="00391A95"/>
    <w:rsid w:val="00391D30"/>
    <w:rsid w:val="003946E8"/>
    <w:rsid w:val="003947A7"/>
    <w:rsid w:val="00394B07"/>
    <w:rsid w:val="003954F9"/>
    <w:rsid w:val="00395D7F"/>
    <w:rsid w:val="00396E3E"/>
    <w:rsid w:val="003A084D"/>
    <w:rsid w:val="003A1ACB"/>
    <w:rsid w:val="003A2033"/>
    <w:rsid w:val="003A38E8"/>
    <w:rsid w:val="003A4258"/>
    <w:rsid w:val="003A5B54"/>
    <w:rsid w:val="003A6AD6"/>
    <w:rsid w:val="003A71B6"/>
    <w:rsid w:val="003A7207"/>
    <w:rsid w:val="003B074D"/>
    <w:rsid w:val="003B076E"/>
    <w:rsid w:val="003B0A10"/>
    <w:rsid w:val="003B0CFC"/>
    <w:rsid w:val="003B2868"/>
    <w:rsid w:val="003B2F42"/>
    <w:rsid w:val="003B2F8C"/>
    <w:rsid w:val="003B2F93"/>
    <w:rsid w:val="003B3D6B"/>
    <w:rsid w:val="003B400E"/>
    <w:rsid w:val="003B4189"/>
    <w:rsid w:val="003B4DF6"/>
    <w:rsid w:val="003B5003"/>
    <w:rsid w:val="003B54AB"/>
    <w:rsid w:val="003B574C"/>
    <w:rsid w:val="003B6AC0"/>
    <w:rsid w:val="003B6DEA"/>
    <w:rsid w:val="003B6FB1"/>
    <w:rsid w:val="003B7BAD"/>
    <w:rsid w:val="003C0F40"/>
    <w:rsid w:val="003C18D4"/>
    <w:rsid w:val="003C25B2"/>
    <w:rsid w:val="003C387D"/>
    <w:rsid w:val="003C40A1"/>
    <w:rsid w:val="003C5723"/>
    <w:rsid w:val="003C5AE4"/>
    <w:rsid w:val="003C666A"/>
    <w:rsid w:val="003C673C"/>
    <w:rsid w:val="003C6AAD"/>
    <w:rsid w:val="003C6D16"/>
    <w:rsid w:val="003C7AFD"/>
    <w:rsid w:val="003C7F0B"/>
    <w:rsid w:val="003D0C23"/>
    <w:rsid w:val="003D2412"/>
    <w:rsid w:val="003D26EC"/>
    <w:rsid w:val="003D3BB6"/>
    <w:rsid w:val="003D43F9"/>
    <w:rsid w:val="003D4636"/>
    <w:rsid w:val="003D5126"/>
    <w:rsid w:val="003D5D03"/>
    <w:rsid w:val="003D5D10"/>
    <w:rsid w:val="003D6498"/>
    <w:rsid w:val="003D65A9"/>
    <w:rsid w:val="003D669E"/>
    <w:rsid w:val="003D694A"/>
    <w:rsid w:val="003E01B7"/>
    <w:rsid w:val="003E0679"/>
    <w:rsid w:val="003E160B"/>
    <w:rsid w:val="003E1A91"/>
    <w:rsid w:val="003E1E40"/>
    <w:rsid w:val="003E4013"/>
    <w:rsid w:val="003E4459"/>
    <w:rsid w:val="003E47C8"/>
    <w:rsid w:val="003E6221"/>
    <w:rsid w:val="003E6892"/>
    <w:rsid w:val="003E7AE9"/>
    <w:rsid w:val="003E7CB4"/>
    <w:rsid w:val="003F186E"/>
    <w:rsid w:val="003F22E4"/>
    <w:rsid w:val="003F23BC"/>
    <w:rsid w:val="003F3065"/>
    <w:rsid w:val="003F3DDC"/>
    <w:rsid w:val="003F420C"/>
    <w:rsid w:val="003F43A1"/>
    <w:rsid w:val="003F508E"/>
    <w:rsid w:val="003F53C1"/>
    <w:rsid w:val="003F5F24"/>
    <w:rsid w:val="00400B26"/>
    <w:rsid w:val="00400BCD"/>
    <w:rsid w:val="00401BA2"/>
    <w:rsid w:val="00401C45"/>
    <w:rsid w:val="00401E28"/>
    <w:rsid w:val="00402C45"/>
    <w:rsid w:val="00403557"/>
    <w:rsid w:val="00403DEE"/>
    <w:rsid w:val="00404441"/>
    <w:rsid w:val="00405CB4"/>
    <w:rsid w:val="00405E42"/>
    <w:rsid w:val="00406CEB"/>
    <w:rsid w:val="00407AB4"/>
    <w:rsid w:val="00407B07"/>
    <w:rsid w:val="00407D9D"/>
    <w:rsid w:val="00411322"/>
    <w:rsid w:val="00413162"/>
    <w:rsid w:val="0041375D"/>
    <w:rsid w:val="00414683"/>
    <w:rsid w:val="004150EB"/>
    <w:rsid w:val="00415EF0"/>
    <w:rsid w:val="00417794"/>
    <w:rsid w:val="0042000A"/>
    <w:rsid w:val="00420948"/>
    <w:rsid w:val="00421D67"/>
    <w:rsid w:val="0042233F"/>
    <w:rsid w:val="00422920"/>
    <w:rsid w:val="004229FB"/>
    <w:rsid w:val="00422D28"/>
    <w:rsid w:val="0042337C"/>
    <w:rsid w:val="00423649"/>
    <w:rsid w:val="00423A59"/>
    <w:rsid w:val="00423FAA"/>
    <w:rsid w:val="00423FE4"/>
    <w:rsid w:val="00425D77"/>
    <w:rsid w:val="00425ECC"/>
    <w:rsid w:val="0042715A"/>
    <w:rsid w:val="004274AA"/>
    <w:rsid w:val="00430133"/>
    <w:rsid w:val="0043032D"/>
    <w:rsid w:val="00430E3F"/>
    <w:rsid w:val="00430F41"/>
    <w:rsid w:val="00431666"/>
    <w:rsid w:val="004318AB"/>
    <w:rsid w:val="00432C9E"/>
    <w:rsid w:val="004335F8"/>
    <w:rsid w:val="00435C40"/>
    <w:rsid w:val="00435FD1"/>
    <w:rsid w:val="00437B75"/>
    <w:rsid w:val="00440737"/>
    <w:rsid w:val="004408DD"/>
    <w:rsid w:val="004418C6"/>
    <w:rsid w:val="00442BC0"/>
    <w:rsid w:val="0044305C"/>
    <w:rsid w:val="00445157"/>
    <w:rsid w:val="0044541E"/>
    <w:rsid w:val="00445FB5"/>
    <w:rsid w:val="00446F28"/>
    <w:rsid w:val="00450A6E"/>
    <w:rsid w:val="00451D0A"/>
    <w:rsid w:val="00453647"/>
    <w:rsid w:val="00453920"/>
    <w:rsid w:val="0045502D"/>
    <w:rsid w:val="00455628"/>
    <w:rsid w:val="004558BE"/>
    <w:rsid w:val="004561AC"/>
    <w:rsid w:val="004562FB"/>
    <w:rsid w:val="004571A7"/>
    <w:rsid w:val="0046017F"/>
    <w:rsid w:val="00461967"/>
    <w:rsid w:val="00462EE8"/>
    <w:rsid w:val="004640B9"/>
    <w:rsid w:val="00464286"/>
    <w:rsid w:val="00464413"/>
    <w:rsid w:val="0046450B"/>
    <w:rsid w:val="0046668E"/>
    <w:rsid w:val="0046683A"/>
    <w:rsid w:val="00466C9B"/>
    <w:rsid w:val="00466E58"/>
    <w:rsid w:val="00466EE2"/>
    <w:rsid w:val="00466EFB"/>
    <w:rsid w:val="00467230"/>
    <w:rsid w:val="00467968"/>
    <w:rsid w:val="00472F10"/>
    <w:rsid w:val="00474D60"/>
    <w:rsid w:val="004762D8"/>
    <w:rsid w:val="00477796"/>
    <w:rsid w:val="00481410"/>
    <w:rsid w:val="00481F42"/>
    <w:rsid w:val="00482248"/>
    <w:rsid w:val="004831A8"/>
    <w:rsid w:val="004831B5"/>
    <w:rsid w:val="00484532"/>
    <w:rsid w:val="004855D5"/>
    <w:rsid w:val="004857BA"/>
    <w:rsid w:val="00487460"/>
    <w:rsid w:val="00487500"/>
    <w:rsid w:val="00487CF3"/>
    <w:rsid w:val="0049116C"/>
    <w:rsid w:val="0049225B"/>
    <w:rsid w:val="0049366B"/>
    <w:rsid w:val="00495E2E"/>
    <w:rsid w:val="0049666D"/>
    <w:rsid w:val="0049701D"/>
    <w:rsid w:val="004977FB"/>
    <w:rsid w:val="00497ABD"/>
    <w:rsid w:val="004A0F34"/>
    <w:rsid w:val="004A2042"/>
    <w:rsid w:val="004A38B3"/>
    <w:rsid w:val="004A445C"/>
    <w:rsid w:val="004A4689"/>
    <w:rsid w:val="004A655A"/>
    <w:rsid w:val="004B02E2"/>
    <w:rsid w:val="004B0D8E"/>
    <w:rsid w:val="004B116F"/>
    <w:rsid w:val="004B187B"/>
    <w:rsid w:val="004B31BB"/>
    <w:rsid w:val="004B4086"/>
    <w:rsid w:val="004B40B9"/>
    <w:rsid w:val="004B40D4"/>
    <w:rsid w:val="004B4581"/>
    <w:rsid w:val="004B5D6A"/>
    <w:rsid w:val="004B63D9"/>
    <w:rsid w:val="004B73C8"/>
    <w:rsid w:val="004C0BDB"/>
    <w:rsid w:val="004C35C7"/>
    <w:rsid w:val="004C39A5"/>
    <w:rsid w:val="004C3BBD"/>
    <w:rsid w:val="004C41C0"/>
    <w:rsid w:val="004C439A"/>
    <w:rsid w:val="004C55D2"/>
    <w:rsid w:val="004C65F1"/>
    <w:rsid w:val="004C67EA"/>
    <w:rsid w:val="004C7840"/>
    <w:rsid w:val="004D0B13"/>
    <w:rsid w:val="004D168F"/>
    <w:rsid w:val="004D1856"/>
    <w:rsid w:val="004D1A6E"/>
    <w:rsid w:val="004D2483"/>
    <w:rsid w:val="004D24E8"/>
    <w:rsid w:val="004D30A7"/>
    <w:rsid w:val="004D32EA"/>
    <w:rsid w:val="004D342D"/>
    <w:rsid w:val="004D4180"/>
    <w:rsid w:val="004D4E3E"/>
    <w:rsid w:val="004D4F52"/>
    <w:rsid w:val="004D6283"/>
    <w:rsid w:val="004E10F8"/>
    <w:rsid w:val="004E1B97"/>
    <w:rsid w:val="004E1F45"/>
    <w:rsid w:val="004E249F"/>
    <w:rsid w:val="004E27B5"/>
    <w:rsid w:val="004E2E48"/>
    <w:rsid w:val="004E300B"/>
    <w:rsid w:val="004E35C6"/>
    <w:rsid w:val="004E3EDB"/>
    <w:rsid w:val="004E4381"/>
    <w:rsid w:val="004E5904"/>
    <w:rsid w:val="004E6196"/>
    <w:rsid w:val="004E6415"/>
    <w:rsid w:val="004E662B"/>
    <w:rsid w:val="004E74AD"/>
    <w:rsid w:val="004E793D"/>
    <w:rsid w:val="004E79A8"/>
    <w:rsid w:val="004E7C52"/>
    <w:rsid w:val="004E7E59"/>
    <w:rsid w:val="004F0D4F"/>
    <w:rsid w:val="004F12FF"/>
    <w:rsid w:val="004F265C"/>
    <w:rsid w:val="004F3A49"/>
    <w:rsid w:val="004F4636"/>
    <w:rsid w:val="004F4ABD"/>
    <w:rsid w:val="004F4C54"/>
    <w:rsid w:val="004F56EA"/>
    <w:rsid w:val="004F5891"/>
    <w:rsid w:val="004F58AC"/>
    <w:rsid w:val="004F5CF0"/>
    <w:rsid w:val="004F6048"/>
    <w:rsid w:val="004F6BB8"/>
    <w:rsid w:val="0050009E"/>
    <w:rsid w:val="00500AA1"/>
    <w:rsid w:val="00500CD8"/>
    <w:rsid w:val="0050212C"/>
    <w:rsid w:val="00503998"/>
    <w:rsid w:val="00504C2C"/>
    <w:rsid w:val="00504CBF"/>
    <w:rsid w:val="0050723E"/>
    <w:rsid w:val="00507574"/>
    <w:rsid w:val="00507F14"/>
    <w:rsid w:val="00510D9F"/>
    <w:rsid w:val="0051108B"/>
    <w:rsid w:val="00511B91"/>
    <w:rsid w:val="00511D32"/>
    <w:rsid w:val="00511E24"/>
    <w:rsid w:val="00512EE1"/>
    <w:rsid w:val="0051343A"/>
    <w:rsid w:val="0051364A"/>
    <w:rsid w:val="00513A8F"/>
    <w:rsid w:val="005155EA"/>
    <w:rsid w:val="00516B6D"/>
    <w:rsid w:val="00516FF0"/>
    <w:rsid w:val="00517C1D"/>
    <w:rsid w:val="00520373"/>
    <w:rsid w:val="00520E06"/>
    <w:rsid w:val="005217E7"/>
    <w:rsid w:val="00521DB2"/>
    <w:rsid w:val="005237E5"/>
    <w:rsid w:val="00523F36"/>
    <w:rsid w:val="00524426"/>
    <w:rsid w:val="00524E43"/>
    <w:rsid w:val="00525927"/>
    <w:rsid w:val="00525AE2"/>
    <w:rsid w:val="005266F1"/>
    <w:rsid w:val="00526DED"/>
    <w:rsid w:val="005308AD"/>
    <w:rsid w:val="00531A39"/>
    <w:rsid w:val="0053412A"/>
    <w:rsid w:val="005346BA"/>
    <w:rsid w:val="00534B55"/>
    <w:rsid w:val="00535663"/>
    <w:rsid w:val="0053589A"/>
    <w:rsid w:val="00535C60"/>
    <w:rsid w:val="00536302"/>
    <w:rsid w:val="0053719B"/>
    <w:rsid w:val="00537AB0"/>
    <w:rsid w:val="005405B0"/>
    <w:rsid w:val="005408F0"/>
    <w:rsid w:val="00540D5D"/>
    <w:rsid w:val="00541717"/>
    <w:rsid w:val="00541F45"/>
    <w:rsid w:val="00542050"/>
    <w:rsid w:val="005424DD"/>
    <w:rsid w:val="005429BB"/>
    <w:rsid w:val="0054308F"/>
    <w:rsid w:val="005439F2"/>
    <w:rsid w:val="00543CD5"/>
    <w:rsid w:val="00544991"/>
    <w:rsid w:val="00544D2A"/>
    <w:rsid w:val="00544D49"/>
    <w:rsid w:val="0054507D"/>
    <w:rsid w:val="005451B0"/>
    <w:rsid w:val="00545387"/>
    <w:rsid w:val="005453A8"/>
    <w:rsid w:val="00545584"/>
    <w:rsid w:val="00546048"/>
    <w:rsid w:val="00546E91"/>
    <w:rsid w:val="005474E3"/>
    <w:rsid w:val="005478EB"/>
    <w:rsid w:val="005479BB"/>
    <w:rsid w:val="00550EE0"/>
    <w:rsid w:val="0055117E"/>
    <w:rsid w:val="00551312"/>
    <w:rsid w:val="005524C0"/>
    <w:rsid w:val="00552FC8"/>
    <w:rsid w:val="00553564"/>
    <w:rsid w:val="00554510"/>
    <w:rsid w:val="00554A2C"/>
    <w:rsid w:val="00560CA8"/>
    <w:rsid w:val="00561591"/>
    <w:rsid w:val="0056190E"/>
    <w:rsid w:val="00561A5F"/>
    <w:rsid w:val="00561DC0"/>
    <w:rsid w:val="0056370A"/>
    <w:rsid w:val="00563D2D"/>
    <w:rsid w:val="00563ECE"/>
    <w:rsid w:val="00563EF0"/>
    <w:rsid w:val="00564332"/>
    <w:rsid w:val="00564C21"/>
    <w:rsid w:val="00564E17"/>
    <w:rsid w:val="00565496"/>
    <w:rsid w:val="005668CE"/>
    <w:rsid w:val="0056757C"/>
    <w:rsid w:val="005700D1"/>
    <w:rsid w:val="00570234"/>
    <w:rsid w:val="00571D20"/>
    <w:rsid w:val="00571EE9"/>
    <w:rsid w:val="0057217D"/>
    <w:rsid w:val="00573031"/>
    <w:rsid w:val="00573D10"/>
    <w:rsid w:val="00574179"/>
    <w:rsid w:val="00575280"/>
    <w:rsid w:val="005756CB"/>
    <w:rsid w:val="00575734"/>
    <w:rsid w:val="005762E7"/>
    <w:rsid w:val="00576FB6"/>
    <w:rsid w:val="00577AF3"/>
    <w:rsid w:val="005801EC"/>
    <w:rsid w:val="00580761"/>
    <w:rsid w:val="0058149D"/>
    <w:rsid w:val="0058156A"/>
    <w:rsid w:val="0058183A"/>
    <w:rsid w:val="005836B2"/>
    <w:rsid w:val="00585AFE"/>
    <w:rsid w:val="0058687B"/>
    <w:rsid w:val="00587143"/>
    <w:rsid w:val="005901BB"/>
    <w:rsid w:val="005904C7"/>
    <w:rsid w:val="005908D1"/>
    <w:rsid w:val="005921D8"/>
    <w:rsid w:val="00592694"/>
    <w:rsid w:val="005937A5"/>
    <w:rsid w:val="00594915"/>
    <w:rsid w:val="00594F47"/>
    <w:rsid w:val="00596E9D"/>
    <w:rsid w:val="0059707A"/>
    <w:rsid w:val="005A0185"/>
    <w:rsid w:val="005A1903"/>
    <w:rsid w:val="005A1F23"/>
    <w:rsid w:val="005A22B7"/>
    <w:rsid w:val="005A268D"/>
    <w:rsid w:val="005A2CB4"/>
    <w:rsid w:val="005A2D89"/>
    <w:rsid w:val="005A3336"/>
    <w:rsid w:val="005A387B"/>
    <w:rsid w:val="005A4C8A"/>
    <w:rsid w:val="005A4DD2"/>
    <w:rsid w:val="005A55F1"/>
    <w:rsid w:val="005A62E1"/>
    <w:rsid w:val="005A72F0"/>
    <w:rsid w:val="005A745A"/>
    <w:rsid w:val="005B099E"/>
    <w:rsid w:val="005B160F"/>
    <w:rsid w:val="005B2BD5"/>
    <w:rsid w:val="005B376A"/>
    <w:rsid w:val="005B38D6"/>
    <w:rsid w:val="005B43E8"/>
    <w:rsid w:val="005B4954"/>
    <w:rsid w:val="005B50F6"/>
    <w:rsid w:val="005B56FA"/>
    <w:rsid w:val="005B60EF"/>
    <w:rsid w:val="005B6784"/>
    <w:rsid w:val="005B7008"/>
    <w:rsid w:val="005C2107"/>
    <w:rsid w:val="005C2262"/>
    <w:rsid w:val="005C3C7C"/>
    <w:rsid w:val="005C6975"/>
    <w:rsid w:val="005C70E5"/>
    <w:rsid w:val="005C717F"/>
    <w:rsid w:val="005D0C76"/>
    <w:rsid w:val="005D1CBB"/>
    <w:rsid w:val="005D3087"/>
    <w:rsid w:val="005D4256"/>
    <w:rsid w:val="005D470C"/>
    <w:rsid w:val="005D4B32"/>
    <w:rsid w:val="005D4D66"/>
    <w:rsid w:val="005D6CFA"/>
    <w:rsid w:val="005D6D1B"/>
    <w:rsid w:val="005E031E"/>
    <w:rsid w:val="005E22D2"/>
    <w:rsid w:val="005E241D"/>
    <w:rsid w:val="005E2CEB"/>
    <w:rsid w:val="005E3173"/>
    <w:rsid w:val="005E3A64"/>
    <w:rsid w:val="005E446F"/>
    <w:rsid w:val="005E6B94"/>
    <w:rsid w:val="005E7805"/>
    <w:rsid w:val="005E7C7D"/>
    <w:rsid w:val="005F0531"/>
    <w:rsid w:val="005F0ABD"/>
    <w:rsid w:val="005F10F2"/>
    <w:rsid w:val="005F3353"/>
    <w:rsid w:val="005F3AAD"/>
    <w:rsid w:val="005F45AF"/>
    <w:rsid w:val="005F5B05"/>
    <w:rsid w:val="005F5F97"/>
    <w:rsid w:val="005F6354"/>
    <w:rsid w:val="005F6B48"/>
    <w:rsid w:val="00600659"/>
    <w:rsid w:val="006007F8"/>
    <w:rsid w:val="00600A56"/>
    <w:rsid w:val="006017CC"/>
    <w:rsid w:val="00602B13"/>
    <w:rsid w:val="00603451"/>
    <w:rsid w:val="00603B1C"/>
    <w:rsid w:val="00605FCE"/>
    <w:rsid w:val="00606EC3"/>
    <w:rsid w:val="006108D2"/>
    <w:rsid w:val="006143DF"/>
    <w:rsid w:val="00614B7C"/>
    <w:rsid w:val="00615BFE"/>
    <w:rsid w:val="006164F8"/>
    <w:rsid w:val="00616771"/>
    <w:rsid w:val="00616853"/>
    <w:rsid w:val="00617090"/>
    <w:rsid w:val="0061710F"/>
    <w:rsid w:val="00621556"/>
    <w:rsid w:val="0062334C"/>
    <w:rsid w:val="00623DD7"/>
    <w:rsid w:val="00624781"/>
    <w:rsid w:val="00624E4A"/>
    <w:rsid w:val="00625539"/>
    <w:rsid w:val="00625E0F"/>
    <w:rsid w:val="00630A0D"/>
    <w:rsid w:val="00630D12"/>
    <w:rsid w:val="00631696"/>
    <w:rsid w:val="00632519"/>
    <w:rsid w:val="006329D0"/>
    <w:rsid w:val="0063362C"/>
    <w:rsid w:val="00634183"/>
    <w:rsid w:val="006345BB"/>
    <w:rsid w:val="0063568D"/>
    <w:rsid w:val="006357E3"/>
    <w:rsid w:val="00635E66"/>
    <w:rsid w:val="00636776"/>
    <w:rsid w:val="0063760E"/>
    <w:rsid w:val="00637852"/>
    <w:rsid w:val="00637A8F"/>
    <w:rsid w:val="00640194"/>
    <w:rsid w:val="00640752"/>
    <w:rsid w:val="00640A69"/>
    <w:rsid w:val="00640AA0"/>
    <w:rsid w:val="00640D2F"/>
    <w:rsid w:val="00640E99"/>
    <w:rsid w:val="006414BD"/>
    <w:rsid w:val="006422C1"/>
    <w:rsid w:val="00642912"/>
    <w:rsid w:val="0064325A"/>
    <w:rsid w:val="00643628"/>
    <w:rsid w:val="006442D6"/>
    <w:rsid w:val="006446A5"/>
    <w:rsid w:val="006450C8"/>
    <w:rsid w:val="00645F0E"/>
    <w:rsid w:val="00646967"/>
    <w:rsid w:val="00646DDD"/>
    <w:rsid w:val="00647D19"/>
    <w:rsid w:val="00650750"/>
    <w:rsid w:val="0065079E"/>
    <w:rsid w:val="006509B6"/>
    <w:rsid w:val="00650B7B"/>
    <w:rsid w:val="00651516"/>
    <w:rsid w:val="00651EE2"/>
    <w:rsid w:val="00653FBA"/>
    <w:rsid w:val="006541ED"/>
    <w:rsid w:val="006544E1"/>
    <w:rsid w:val="00655259"/>
    <w:rsid w:val="006553DE"/>
    <w:rsid w:val="00655989"/>
    <w:rsid w:val="00656B27"/>
    <w:rsid w:val="00657234"/>
    <w:rsid w:val="00657276"/>
    <w:rsid w:val="00657876"/>
    <w:rsid w:val="00657DEE"/>
    <w:rsid w:val="006607AA"/>
    <w:rsid w:val="0066160C"/>
    <w:rsid w:val="00661712"/>
    <w:rsid w:val="00662965"/>
    <w:rsid w:val="00663872"/>
    <w:rsid w:val="00663F48"/>
    <w:rsid w:val="00665193"/>
    <w:rsid w:val="00667191"/>
    <w:rsid w:val="006677CE"/>
    <w:rsid w:val="00670129"/>
    <w:rsid w:val="00670493"/>
    <w:rsid w:val="00670F53"/>
    <w:rsid w:val="00671249"/>
    <w:rsid w:val="00671622"/>
    <w:rsid w:val="00671ABA"/>
    <w:rsid w:val="00671CDA"/>
    <w:rsid w:val="00671FAB"/>
    <w:rsid w:val="006729A0"/>
    <w:rsid w:val="006756CA"/>
    <w:rsid w:val="00675712"/>
    <w:rsid w:val="006759D8"/>
    <w:rsid w:val="00675B79"/>
    <w:rsid w:val="00675EB9"/>
    <w:rsid w:val="00676881"/>
    <w:rsid w:val="00676B1B"/>
    <w:rsid w:val="0067753D"/>
    <w:rsid w:val="00677CD6"/>
    <w:rsid w:val="006801F0"/>
    <w:rsid w:val="006802C9"/>
    <w:rsid w:val="0068102D"/>
    <w:rsid w:val="00683AC0"/>
    <w:rsid w:val="00684008"/>
    <w:rsid w:val="00684E61"/>
    <w:rsid w:val="00685058"/>
    <w:rsid w:val="0068575F"/>
    <w:rsid w:val="00685852"/>
    <w:rsid w:val="006859E1"/>
    <w:rsid w:val="00685EE6"/>
    <w:rsid w:val="0068695A"/>
    <w:rsid w:val="00686ADD"/>
    <w:rsid w:val="006871AE"/>
    <w:rsid w:val="00687C8E"/>
    <w:rsid w:val="00687FC8"/>
    <w:rsid w:val="00691463"/>
    <w:rsid w:val="00691940"/>
    <w:rsid w:val="00691B56"/>
    <w:rsid w:val="00691DF1"/>
    <w:rsid w:val="00692154"/>
    <w:rsid w:val="00693EF7"/>
    <w:rsid w:val="00693F08"/>
    <w:rsid w:val="0069450B"/>
    <w:rsid w:val="00694776"/>
    <w:rsid w:val="0069657E"/>
    <w:rsid w:val="006967DE"/>
    <w:rsid w:val="00696959"/>
    <w:rsid w:val="00697A44"/>
    <w:rsid w:val="00697EDA"/>
    <w:rsid w:val="006A05AB"/>
    <w:rsid w:val="006A114F"/>
    <w:rsid w:val="006A1886"/>
    <w:rsid w:val="006A2447"/>
    <w:rsid w:val="006A3C9B"/>
    <w:rsid w:val="006A4514"/>
    <w:rsid w:val="006A6A63"/>
    <w:rsid w:val="006A6F86"/>
    <w:rsid w:val="006A79D6"/>
    <w:rsid w:val="006B0A89"/>
    <w:rsid w:val="006B1FD2"/>
    <w:rsid w:val="006B282E"/>
    <w:rsid w:val="006B36EF"/>
    <w:rsid w:val="006B3C16"/>
    <w:rsid w:val="006B4287"/>
    <w:rsid w:val="006B4341"/>
    <w:rsid w:val="006B4711"/>
    <w:rsid w:val="006B4BE1"/>
    <w:rsid w:val="006B6013"/>
    <w:rsid w:val="006B6BBB"/>
    <w:rsid w:val="006B7448"/>
    <w:rsid w:val="006B7718"/>
    <w:rsid w:val="006C08FD"/>
    <w:rsid w:val="006C0D07"/>
    <w:rsid w:val="006C1E3C"/>
    <w:rsid w:val="006C21B4"/>
    <w:rsid w:val="006C2239"/>
    <w:rsid w:val="006C2439"/>
    <w:rsid w:val="006C25A4"/>
    <w:rsid w:val="006C2727"/>
    <w:rsid w:val="006C2867"/>
    <w:rsid w:val="006C325A"/>
    <w:rsid w:val="006C36CE"/>
    <w:rsid w:val="006C5ADA"/>
    <w:rsid w:val="006C5B23"/>
    <w:rsid w:val="006C5CAE"/>
    <w:rsid w:val="006D02B8"/>
    <w:rsid w:val="006D0630"/>
    <w:rsid w:val="006D09F3"/>
    <w:rsid w:val="006D0D30"/>
    <w:rsid w:val="006D121D"/>
    <w:rsid w:val="006D2215"/>
    <w:rsid w:val="006D2274"/>
    <w:rsid w:val="006D309A"/>
    <w:rsid w:val="006D37C2"/>
    <w:rsid w:val="006D3A56"/>
    <w:rsid w:val="006D428C"/>
    <w:rsid w:val="006D437F"/>
    <w:rsid w:val="006D60E8"/>
    <w:rsid w:val="006D6DB5"/>
    <w:rsid w:val="006D73C4"/>
    <w:rsid w:val="006E0FE6"/>
    <w:rsid w:val="006E1C87"/>
    <w:rsid w:val="006E2055"/>
    <w:rsid w:val="006E34A8"/>
    <w:rsid w:val="006E4F02"/>
    <w:rsid w:val="006E617A"/>
    <w:rsid w:val="006E6807"/>
    <w:rsid w:val="006E78E2"/>
    <w:rsid w:val="006E7998"/>
    <w:rsid w:val="006E7D89"/>
    <w:rsid w:val="006E7FE1"/>
    <w:rsid w:val="006F1341"/>
    <w:rsid w:val="006F1455"/>
    <w:rsid w:val="006F1915"/>
    <w:rsid w:val="006F1E5B"/>
    <w:rsid w:val="006F29A6"/>
    <w:rsid w:val="006F358E"/>
    <w:rsid w:val="006F4852"/>
    <w:rsid w:val="006F5B67"/>
    <w:rsid w:val="006F5D8F"/>
    <w:rsid w:val="006F5DE3"/>
    <w:rsid w:val="006F6A8E"/>
    <w:rsid w:val="006F6C94"/>
    <w:rsid w:val="006F6E55"/>
    <w:rsid w:val="00700108"/>
    <w:rsid w:val="0070026C"/>
    <w:rsid w:val="007026E7"/>
    <w:rsid w:val="00702B59"/>
    <w:rsid w:val="00704824"/>
    <w:rsid w:val="00704D66"/>
    <w:rsid w:val="00705A93"/>
    <w:rsid w:val="00705F2D"/>
    <w:rsid w:val="00706732"/>
    <w:rsid w:val="007071D9"/>
    <w:rsid w:val="00707276"/>
    <w:rsid w:val="00710C3F"/>
    <w:rsid w:val="00710DAD"/>
    <w:rsid w:val="00710DBF"/>
    <w:rsid w:val="00711250"/>
    <w:rsid w:val="00712B36"/>
    <w:rsid w:val="00712F2B"/>
    <w:rsid w:val="00713B35"/>
    <w:rsid w:val="00714BA0"/>
    <w:rsid w:val="00715A08"/>
    <w:rsid w:val="00716068"/>
    <w:rsid w:val="00716662"/>
    <w:rsid w:val="00716D91"/>
    <w:rsid w:val="00716DCA"/>
    <w:rsid w:val="0072009C"/>
    <w:rsid w:val="00723919"/>
    <w:rsid w:val="00724833"/>
    <w:rsid w:val="00724E8F"/>
    <w:rsid w:val="00724FBD"/>
    <w:rsid w:val="00725F17"/>
    <w:rsid w:val="00726B56"/>
    <w:rsid w:val="0072740F"/>
    <w:rsid w:val="00730FBD"/>
    <w:rsid w:val="00731448"/>
    <w:rsid w:val="00731536"/>
    <w:rsid w:val="0073161C"/>
    <w:rsid w:val="00731DF7"/>
    <w:rsid w:val="007327AB"/>
    <w:rsid w:val="007331DD"/>
    <w:rsid w:val="0073386F"/>
    <w:rsid w:val="0073390C"/>
    <w:rsid w:val="00733AB1"/>
    <w:rsid w:val="0073689D"/>
    <w:rsid w:val="00736939"/>
    <w:rsid w:val="00736DFB"/>
    <w:rsid w:val="00736F89"/>
    <w:rsid w:val="00736FC6"/>
    <w:rsid w:val="0073768E"/>
    <w:rsid w:val="007409D4"/>
    <w:rsid w:val="00741049"/>
    <w:rsid w:val="00741D75"/>
    <w:rsid w:val="0074263C"/>
    <w:rsid w:val="00742825"/>
    <w:rsid w:val="00742EA3"/>
    <w:rsid w:val="00743951"/>
    <w:rsid w:val="007469EF"/>
    <w:rsid w:val="0074786C"/>
    <w:rsid w:val="00747899"/>
    <w:rsid w:val="00747AE6"/>
    <w:rsid w:val="00747ECC"/>
    <w:rsid w:val="0075005E"/>
    <w:rsid w:val="007511AB"/>
    <w:rsid w:val="00751B8F"/>
    <w:rsid w:val="00751FCC"/>
    <w:rsid w:val="007520F7"/>
    <w:rsid w:val="00752469"/>
    <w:rsid w:val="00752914"/>
    <w:rsid w:val="0075306C"/>
    <w:rsid w:val="00753625"/>
    <w:rsid w:val="00753678"/>
    <w:rsid w:val="0075435F"/>
    <w:rsid w:val="007554E2"/>
    <w:rsid w:val="00761330"/>
    <w:rsid w:val="00761D12"/>
    <w:rsid w:val="0076423E"/>
    <w:rsid w:val="00765261"/>
    <w:rsid w:val="00767C89"/>
    <w:rsid w:val="007702BB"/>
    <w:rsid w:val="007715C9"/>
    <w:rsid w:val="00772472"/>
    <w:rsid w:val="00772AEE"/>
    <w:rsid w:val="00775117"/>
    <w:rsid w:val="00775529"/>
    <w:rsid w:val="00775EB3"/>
    <w:rsid w:val="0077669F"/>
    <w:rsid w:val="0077749F"/>
    <w:rsid w:val="00780A36"/>
    <w:rsid w:val="00782542"/>
    <w:rsid w:val="00786AB9"/>
    <w:rsid w:val="007872E7"/>
    <w:rsid w:val="00787976"/>
    <w:rsid w:val="00787A4B"/>
    <w:rsid w:val="00787AF2"/>
    <w:rsid w:val="00787C5E"/>
    <w:rsid w:val="0079111C"/>
    <w:rsid w:val="00792825"/>
    <w:rsid w:val="00792C7E"/>
    <w:rsid w:val="00793543"/>
    <w:rsid w:val="00793736"/>
    <w:rsid w:val="007945A1"/>
    <w:rsid w:val="00794B40"/>
    <w:rsid w:val="007954C5"/>
    <w:rsid w:val="00795B8A"/>
    <w:rsid w:val="00795F00"/>
    <w:rsid w:val="00795FDC"/>
    <w:rsid w:val="007962B9"/>
    <w:rsid w:val="0079630F"/>
    <w:rsid w:val="007A0BF6"/>
    <w:rsid w:val="007A0FD0"/>
    <w:rsid w:val="007A189B"/>
    <w:rsid w:val="007A1EB5"/>
    <w:rsid w:val="007A4155"/>
    <w:rsid w:val="007A4D97"/>
    <w:rsid w:val="007A4F94"/>
    <w:rsid w:val="007A614F"/>
    <w:rsid w:val="007A6709"/>
    <w:rsid w:val="007A6D79"/>
    <w:rsid w:val="007A73A3"/>
    <w:rsid w:val="007A7512"/>
    <w:rsid w:val="007A7716"/>
    <w:rsid w:val="007B0D69"/>
    <w:rsid w:val="007B124E"/>
    <w:rsid w:val="007B1C8F"/>
    <w:rsid w:val="007B206F"/>
    <w:rsid w:val="007B29B7"/>
    <w:rsid w:val="007B33D8"/>
    <w:rsid w:val="007B3D77"/>
    <w:rsid w:val="007B42AB"/>
    <w:rsid w:val="007B5EB5"/>
    <w:rsid w:val="007B6AC8"/>
    <w:rsid w:val="007B6BA9"/>
    <w:rsid w:val="007B6DBF"/>
    <w:rsid w:val="007C0E46"/>
    <w:rsid w:val="007C23DC"/>
    <w:rsid w:val="007C3AE7"/>
    <w:rsid w:val="007C4470"/>
    <w:rsid w:val="007C5382"/>
    <w:rsid w:val="007C574C"/>
    <w:rsid w:val="007C6A5E"/>
    <w:rsid w:val="007C6F4F"/>
    <w:rsid w:val="007C6FE2"/>
    <w:rsid w:val="007C7728"/>
    <w:rsid w:val="007D0811"/>
    <w:rsid w:val="007D09AD"/>
    <w:rsid w:val="007D1321"/>
    <w:rsid w:val="007D1464"/>
    <w:rsid w:val="007D2024"/>
    <w:rsid w:val="007D284F"/>
    <w:rsid w:val="007D28DF"/>
    <w:rsid w:val="007D2B02"/>
    <w:rsid w:val="007D31B1"/>
    <w:rsid w:val="007D347D"/>
    <w:rsid w:val="007D601B"/>
    <w:rsid w:val="007D6D5B"/>
    <w:rsid w:val="007D7452"/>
    <w:rsid w:val="007D7C0C"/>
    <w:rsid w:val="007E03DC"/>
    <w:rsid w:val="007E0BBB"/>
    <w:rsid w:val="007E189C"/>
    <w:rsid w:val="007E1BDE"/>
    <w:rsid w:val="007E1FA5"/>
    <w:rsid w:val="007E216B"/>
    <w:rsid w:val="007E32A1"/>
    <w:rsid w:val="007E3D25"/>
    <w:rsid w:val="007E4BDC"/>
    <w:rsid w:val="007E4C9E"/>
    <w:rsid w:val="007E602A"/>
    <w:rsid w:val="007E64BD"/>
    <w:rsid w:val="007E64EB"/>
    <w:rsid w:val="007E78BE"/>
    <w:rsid w:val="007F1EEC"/>
    <w:rsid w:val="007F213E"/>
    <w:rsid w:val="007F3AE3"/>
    <w:rsid w:val="007F697E"/>
    <w:rsid w:val="007F6D8D"/>
    <w:rsid w:val="007F7C37"/>
    <w:rsid w:val="00800F12"/>
    <w:rsid w:val="00803EAE"/>
    <w:rsid w:val="00804112"/>
    <w:rsid w:val="0080464D"/>
    <w:rsid w:val="00806AD0"/>
    <w:rsid w:val="0081152A"/>
    <w:rsid w:val="00811602"/>
    <w:rsid w:val="008140A7"/>
    <w:rsid w:val="008141B7"/>
    <w:rsid w:val="008149A4"/>
    <w:rsid w:val="00815277"/>
    <w:rsid w:val="00815F63"/>
    <w:rsid w:val="00815FBA"/>
    <w:rsid w:val="00816D7D"/>
    <w:rsid w:val="00816ED7"/>
    <w:rsid w:val="00817160"/>
    <w:rsid w:val="0081750D"/>
    <w:rsid w:val="008177EF"/>
    <w:rsid w:val="0082054D"/>
    <w:rsid w:val="00820AE8"/>
    <w:rsid w:val="00820BA8"/>
    <w:rsid w:val="0082125B"/>
    <w:rsid w:val="00821AFB"/>
    <w:rsid w:val="008230E3"/>
    <w:rsid w:val="00823DAC"/>
    <w:rsid w:val="00824F8D"/>
    <w:rsid w:val="00825A06"/>
    <w:rsid w:val="00826619"/>
    <w:rsid w:val="008274BD"/>
    <w:rsid w:val="0083021B"/>
    <w:rsid w:val="00830472"/>
    <w:rsid w:val="00830944"/>
    <w:rsid w:val="008316A8"/>
    <w:rsid w:val="00832C84"/>
    <w:rsid w:val="00833649"/>
    <w:rsid w:val="00833ECA"/>
    <w:rsid w:val="00834C37"/>
    <w:rsid w:val="0083509E"/>
    <w:rsid w:val="00835576"/>
    <w:rsid w:val="008356C1"/>
    <w:rsid w:val="00836193"/>
    <w:rsid w:val="008364CE"/>
    <w:rsid w:val="0083748E"/>
    <w:rsid w:val="00837543"/>
    <w:rsid w:val="00837A98"/>
    <w:rsid w:val="008407AF"/>
    <w:rsid w:val="00840939"/>
    <w:rsid w:val="008410A9"/>
    <w:rsid w:val="00841129"/>
    <w:rsid w:val="00841259"/>
    <w:rsid w:val="00841CE5"/>
    <w:rsid w:val="00842101"/>
    <w:rsid w:val="00842174"/>
    <w:rsid w:val="0084252C"/>
    <w:rsid w:val="00843F7E"/>
    <w:rsid w:val="0084407B"/>
    <w:rsid w:val="00844219"/>
    <w:rsid w:val="00845D2D"/>
    <w:rsid w:val="008462BD"/>
    <w:rsid w:val="00846855"/>
    <w:rsid w:val="008477BB"/>
    <w:rsid w:val="00851193"/>
    <w:rsid w:val="00851818"/>
    <w:rsid w:val="00851DAB"/>
    <w:rsid w:val="008522AC"/>
    <w:rsid w:val="00853C1F"/>
    <w:rsid w:val="00854323"/>
    <w:rsid w:val="00854554"/>
    <w:rsid w:val="008546CC"/>
    <w:rsid w:val="00854CA3"/>
    <w:rsid w:val="00855011"/>
    <w:rsid w:val="00855637"/>
    <w:rsid w:val="00856568"/>
    <w:rsid w:val="00856C75"/>
    <w:rsid w:val="00856CF5"/>
    <w:rsid w:val="00857381"/>
    <w:rsid w:val="00857A95"/>
    <w:rsid w:val="00860641"/>
    <w:rsid w:val="0086064E"/>
    <w:rsid w:val="00860866"/>
    <w:rsid w:val="00860978"/>
    <w:rsid w:val="0086173A"/>
    <w:rsid w:val="0086264F"/>
    <w:rsid w:val="00862BF1"/>
    <w:rsid w:val="00862DC8"/>
    <w:rsid w:val="0086351C"/>
    <w:rsid w:val="008639C4"/>
    <w:rsid w:val="00865151"/>
    <w:rsid w:val="00866036"/>
    <w:rsid w:val="00866092"/>
    <w:rsid w:val="0087095D"/>
    <w:rsid w:val="00870E04"/>
    <w:rsid w:val="0087208D"/>
    <w:rsid w:val="008738B7"/>
    <w:rsid w:val="00875079"/>
    <w:rsid w:val="00876257"/>
    <w:rsid w:val="0087643F"/>
    <w:rsid w:val="00880E40"/>
    <w:rsid w:val="00880FB6"/>
    <w:rsid w:val="00881692"/>
    <w:rsid w:val="0088228A"/>
    <w:rsid w:val="008827A3"/>
    <w:rsid w:val="00882EAD"/>
    <w:rsid w:val="008832E8"/>
    <w:rsid w:val="0088363B"/>
    <w:rsid w:val="008846FB"/>
    <w:rsid w:val="0088644C"/>
    <w:rsid w:val="00886D28"/>
    <w:rsid w:val="00887D34"/>
    <w:rsid w:val="00887FDA"/>
    <w:rsid w:val="008906E2"/>
    <w:rsid w:val="00890EF6"/>
    <w:rsid w:val="0089124F"/>
    <w:rsid w:val="0089130F"/>
    <w:rsid w:val="00891457"/>
    <w:rsid w:val="00891D3A"/>
    <w:rsid w:val="00891DE7"/>
    <w:rsid w:val="008A053D"/>
    <w:rsid w:val="008A055B"/>
    <w:rsid w:val="008A212A"/>
    <w:rsid w:val="008A28D4"/>
    <w:rsid w:val="008A29FA"/>
    <w:rsid w:val="008A45A9"/>
    <w:rsid w:val="008A4C3D"/>
    <w:rsid w:val="008A550B"/>
    <w:rsid w:val="008A6107"/>
    <w:rsid w:val="008A7725"/>
    <w:rsid w:val="008A7865"/>
    <w:rsid w:val="008A7BE2"/>
    <w:rsid w:val="008B0744"/>
    <w:rsid w:val="008B0C1D"/>
    <w:rsid w:val="008B2F26"/>
    <w:rsid w:val="008B4403"/>
    <w:rsid w:val="008B4555"/>
    <w:rsid w:val="008B47F6"/>
    <w:rsid w:val="008B5038"/>
    <w:rsid w:val="008B59B1"/>
    <w:rsid w:val="008B62DE"/>
    <w:rsid w:val="008B63AB"/>
    <w:rsid w:val="008B720B"/>
    <w:rsid w:val="008B771C"/>
    <w:rsid w:val="008B7C11"/>
    <w:rsid w:val="008C0530"/>
    <w:rsid w:val="008C0965"/>
    <w:rsid w:val="008C0EA6"/>
    <w:rsid w:val="008C1947"/>
    <w:rsid w:val="008C44C9"/>
    <w:rsid w:val="008C5357"/>
    <w:rsid w:val="008C61E9"/>
    <w:rsid w:val="008C67C5"/>
    <w:rsid w:val="008C6904"/>
    <w:rsid w:val="008C7B4F"/>
    <w:rsid w:val="008C7FD0"/>
    <w:rsid w:val="008D0054"/>
    <w:rsid w:val="008D03E1"/>
    <w:rsid w:val="008D15F6"/>
    <w:rsid w:val="008D1A56"/>
    <w:rsid w:val="008D1BE0"/>
    <w:rsid w:val="008D2F64"/>
    <w:rsid w:val="008D3201"/>
    <w:rsid w:val="008D4362"/>
    <w:rsid w:val="008D4577"/>
    <w:rsid w:val="008D4DCF"/>
    <w:rsid w:val="008D51EF"/>
    <w:rsid w:val="008D69F5"/>
    <w:rsid w:val="008D7397"/>
    <w:rsid w:val="008D79C1"/>
    <w:rsid w:val="008D7DAF"/>
    <w:rsid w:val="008E0987"/>
    <w:rsid w:val="008E0E53"/>
    <w:rsid w:val="008E170C"/>
    <w:rsid w:val="008E1D11"/>
    <w:rsid w:val="008E20CE"/>
    <w:rsid w:val="008E30DC"/>
    <w:rsid w:val="008E3820"/>
    <w:rsid w:val="008E3BE8"/>
    <w:rsid w:val="008E488C"/>
    <w:rsid w:val="008E51D2"/>
    <w:rsid w:val="008E5AA1"/>
    <w:rsid w:val="008E5CD5"/>
    <w:rsid w:val="008E5E57"/>
    <w:rsid w:val="008E61A4"/>
    <w:rsid w:val="008E7777"/>
    <w:rsid w:val="008E7D02"/>
    <w:rsid w:val="008E7D2F"/>
    <w:rsid w:val="008F0969"/>
    <w:rsid w:val="008F2797"/>
    <w:rsid w:val="008F36A8"/>
    <w:rsid w:val="008F3D32"/>
    <w:rsid w:val="008F4CE3"/>
    <w:rsid w:val="008F523C"/>
    <w:rsid w:val="008F6011"/>
    <w:rsid w:val="008F6275"/>
    <w:rsid w:val="008F6A7C"/>
    <w:rsid w:val="008F6C86"/>
    <w:rsid w:val="008F72DB"/>
    <w:rsid w:val="00900312"/>
    <w:rsid w:val="00900398"/>
    <w:rsid w:val="00900856"/>
    <w:rsid w:val="00904D4A"/>
    <w:rsid w:val="009051AB"/>
    <w:rsid w:val="0090590E"/>
    <w:rsid w:val="00906691"/>
    <w:rsid w:val="00906AB2"/>
    <w:rsid w:val="00907947"/>
    <w:rsid w:val="00907D6F"/>
    <w:rsid w:val="00910B5A"/>
    <w:rsid w:val="00910C9F"/>
    <w:rsid w:val="00911107"/>
    <w:rsid w:val="00911293"/>
    <w:rsid w:val="00911DFB"/>
    <w:rsid w:val="009124C5"/>
    <w:rsid w:val="009127D2"/>
    <w:rsid w:val="009129D2"/>
    <w:rsid w:val="00912A85"/>
    <w:rsid w:val="00912CE6"/>
    <w:rsid w:val="00914965"/>
    <w:rsid w:val="00914E0B"/>
    <w:rsid w:val="00915077"/>
    <w:rsid w:val="009164E4"/>
    <w:rsid w:val="0091684B"/>
    <w:rsid w:val="00916F0B"/>
    <w:rsid w:val="0091718F"/>
    <w:rsid w:val="0091782C"/>
    <w:rsid w:val="00917B59"/>
    <w:rsid w:val="00917EE9"/>
    <w:rsid w:val="00920C4D"/>
    <w:rsid w:val="00921244"/>
    <w:rsid w:val="009214DF"/>
    <w:rsid w:val="009217F3"/>
    <w:rsid w:val="00921ACF"/>
    <w:rsid w:val="00921BAB"/>
    <w:rsid w:val="0092268B"/>
    <w:rsid w:val="009237DB"/>
    <w:rsid w:val="00923C73"/>
    <w:rsid w:val="0092444C"/>
    <w:rsid w:val="00926318"/>
    <w:rsid w:val="0092768C"/>
    <w:rsid w:val="00927C24"/>
    <w:rsid w:val="009300C4"/>
    <w:rsid w:val="009302A7"/>
    <w:rsid w:val="009310B4"/>
    <w:rsid w:val="00931C00"/>
    <w:rsid w:val="0093360E"/>
    <w:rsid w:val="00933C43"/>
    <w:rsid w:val="0093430B"/>
    <w:rsid w:val="009348B6"/>
    <w:rsid w:val="00935CD1"/>
    <w:rsid w:val="00936D7D"/>
    <w:rsid w:val="00936E5F"/>
    <w:rsid w:val="00937F1D"/>
    <w:rsid w:val="009401BB"/>
    <w:rsid w:val="0094080E"/>
    <w:rsid w:val="009411C2"/>
    <w:rsid w:val="009414FF"/>
    <w:rsid w:val="00941D9F"/>
    <w:rsid w:val="009420A3"/>
    <w:rsid w:val="00943EA0"/>
    <w:rsid w:val="00944924"/>
    <w:rsid w:val="009449AD"/>
    <w:rsid w:val="00944A3E"/>
    <w:rsid w:val="0094530C"/>
    <w:rsid w:val="00945658"/>
    <w:rsid w:val="00945958"/>
    <w:rsid w:val="00946553"/>
    <w:rsid w:val="00947111"/>
    <w:rsid w:val="00947499"/>
    <w:rsid w:val="009505AA"/>
    <w:rsid w:val="0095095C"/>
    <w:rsid w:val="00950FDB"/>
    <w:rsid w:val="00951D2D"/>
    <w:rsid w:val="009527F4"/>
    <w:rsid w:val="0095285F"/>
    <w:rsid w:val="00953779"/>
    <w:rsid w:val="0095588F"/>
    <w:rsid w:val="00956598"/>
    <w:rsid w:val="0095711F"/>
    <w:rsid w:val="00957EE8"/>
    <w:rsid w:val="00960638"/>
    <w:rsid w:val="00961932"/>
    <w:rsid w:val="0096235E"/>
    <w:rsid w:val="009627CF"/>
    <w:rsid w:val="00962C11"/>
    <w:rsid w:val="00963963"/>
    <w:rsid w:val="00963F2D"/>
    <w:rsid w:val="00965F9D"/>
    <w:rsid w:val="00966241"/>
    <w:rsid w:val="00967732"/>
    <w:rsid w:val="009677CF"/>
    <w:rsid w:val="00970A10"/>
    <w:rsid w:val="00970D8B"/>
    <w:rsid w:val="00972695"/>
    <w:rsid w:val="00972CBE"/>
    <w:rsid w:val="00973735"/>
    <w:rsid w:val="009746C1"/>
    <w:rsid w:val="0097571A"/>
    <w:rsid w:val="00976B53"/>
    <w:rsid w:val="00977351"/>
    <w:rsid w:val="0097770C"/>
    <w:rsid w:val="00980077"/>
    <w:rsid w:val="0098043F"/>
    <w:rsid w:val="009818B6"/>
    <w:rsid w:val="00981B9A"/>
    <w:rsid w:val="00981CC1"/>
    <w:rsid w:val="009839AA"/>
    <w:rsid w:val="00983A81"/>
    <w:rsid w:val="00983B21"/>
    <w:rsid w:val="00983F02"/>
    <w:rsid w:val="00983FDA"/>
    <w:rsid w:val="00983FF3"/>
    <w:rsid w:val="009850EE"/>
    <w:rsid w:val="00985501"/>
    <w:rsid w:val="009867B6"/>
    <w:rsid w:val="00987DCB"/>
    <w:rsid w:val="00990E19"/>
    <w:rsid w:val="00990FD9"/>
    <w:rsid w:val="0099241D"/>
    <w:rsid w:val="0099302B"/>
    <w:rsid w:val="0099383A"/>
    <w:rsid w:val="00994114"/>
    <w:rsid w:val="00994416"/>
    <w:rsid w:val="00994467"/>
    <w:rsid w:val="00994FBE"/>
    <w:rsid w:val="009950AB"/>
    <w:rsid w:val="009958E0"/>
    <w:rsid w:val="009A0182"/>
    <w:rsid w:val="009A02F5"/>
    <w:rsid w:val="009A085C"/>
    <w:rsid w:val="009A1462"/>
    <w:rsid w:val="009A1511"/>
    <w:rsid w:val="009A1FA4"/>
    <w:rsid w:val="009A259C"/>
    <w:rsid w:val="009A2769"/>
    <w:rsid w:val="009A2845"/>
    <w:rsid w:val="009A2BD1"/>
    <w:rsid w:val="009A31FC"/>
    <w:rsid w:val="009A3714"/>
    <w:rsid w:val="009A3ED2"/>
    <w:rsid w:val="009A4482"/>
    <w:rsid w:val="009A4C9D"/>
    <w:rsid w:val="009A5779"/>
    <w:rsid w:val="009A57A3"/>
    <w:rsid w:val="009A5DDC"/>
    <w:rsid w:val="009A65B1"/>
    <w:rsid w:val="009A66AB"/>
    <w:rsid w:val="009A7710"/>
    <w:rsid w:val="009B0DCC"/>
    <w:rsid w:val="009B0FBA"/>
    <w:rsid w:val="009B1325"/>
    <w:rsid w:val="009B1E8B"/>
    <w:rsid w:val="009B32CD"/>
    <w:rsid w:val="009B3C14"/>
    <w:rsid w:val="009B428F"/>
    <w:rsid w:val="009B4E86"/>
    <w:rsid w:val="009B526F"/>
    <w:rsid w:val="009B5BC1"/>
    <w:rsid w:val="009B68C0"/>
    <w:rsid w:val="009C0588"/>
    <w:rsid w:val="009C1C6A"/>
    <w:rsid w:val="009C252E"/>
    <w:rsid w:val="009C2A85"/>
    <w:rsid w:val="009C2B5B"/>
    <w:rsid w:val="009C2FCA"/>
    <w:rsid w:val="009C3A5B"/>
    <w:rsid w:val="009C4DEF"/>
    <w:rsid w:val="009C5E85"/>
    <w:rsid w:val="009C6A3A"/>
    <w:rsid w:val="009C79AB"/>
    <w:rsid w:val="009C7E80"/>
    <w:rsid w:val="009D02D1"/>
    <w:rsid w:val="009D04E3"/>
    <w:rsid w:val="009D1214"/>
    <w:rsid w:val="009D152C"/>
    <w:rsid w:val="009D1744"/>
    <w:rsid w:val="009D1F95"/>
    <w:rsid w:val="009D225F"/>
    <w:rsid w:val="009D275F"/>
    <w:rsid w:val="009D4C99"/>
    <w:rsid w:val="009D52C7"/>
    <w:rsid w:val="009D530C"/>
    <w:rsid w:val="009E13D8"/>
    <w:rsid w:val="009E26A9"/>
    <w:rsid w:val="009E2EA8"/>
    <w:rsid w:val="009E3BF6"/>
    <w:rsid w:val="009E5FD3"/>
    <w:rsid w:val="009E6C48"/>
    <w:rsid w:val="009E6DEC"/>
    <w:rsid w:val="009E7CDA"/>
    <w:rsid w:val="009F01D6"/>
    <w:rsid w:val="009F0B35"/>
    <w:rsid w:val="009F0EDC"/>
    <w:rsid w:val="009F13AD"/>
    <w:rsid w:val="009F1CCA"/>
    <w:rsid w:val="009F285A"/>
    <w:rsid w:val="009F481C"/>
    <w:rsid w:val="009F78C6"/>
    <w:rsid w:val="009F7D2A"/>
    <w:rsid w:val="009F7F26"/>
    <w:rsid w:val="00A0074C"/>
    <w:rsid w:val="00A015B6"/>
    <w:rsid w:val="00A030EC"/>
    <w:rsid w:val="00A0344B"/>
    <w:rsid w:val="00A03F69"/>
    <w:rsid w:val="00A05BE2"/>
    <w:rsid w:val="00A069A3"/>
    <w:rsid w:val="00A070D2"/>
    <w:rsid w:val="00A077EA"/>
    <w:rsid w:val="00A10E43"/>
    <w:rsid w:val="00A11A9C"/>
    <w:rsid w:val="00A11C8F"/>
    <w:rsid w:val="00A13671"/>
    <w:rsid w:val="00A138D9"/>
    <w:rsid w:val="00A13C07"/>
    <w:rsid w:val="00A147D7"/>
    <w:rsid w:val="00A1547C"/>
    <w:rsid w:val="00A15883"/>
    <w:rsid w:val="00A161C3"/>
    <w:rsid w:val="00A16263"/>
    <w:rsid w:val="00A1741B"/>
    <w:rsid w:val="00A20414"/>
    <w:rsid w:val="00A2069F"/>
    <w:rsid w:val="00A21098"/>
    <w:rsid w:val="00A21F94"/>
    <w:rsid w:val="00A22002"/>
    <w:rsid w:val="00A23717"/>
    <w:rsid w:val="00A25877"/>
    <w:rsid w:val="00A260E7"/>
    <w:rsid w:val="00A26463"/>
    <w:rsid w:val="00A26EBB"/>
    <w:rsid w:val="00A278A5"/>
    <w:rsid w:val="00A31634"/>
    <w:rsid w:val="00A31774"/>
    <w:rsid w:val="00A31ACF"/>
    <w:rsid w:val="00A3203D"/>
    <w:rsid w:val="00A3228F"/>
    <w:rsid w:val="00A322E4"/>
    <w:rsid w:val="00A3280A"/>
    <w:rsid w:val="00A328F2"/>
    <w:rsid w:val="00A33050"/>
    <w:rsid w:val="00A3443C"/>
    <w:rsid w:val="00A34C4B"/>
    <w:rsid w:val="00A35396"/>
    <w:rsid w:val="00A35E0E"/>
    <w:rsid w:val="00A36CC2"/>
    <w:rsid w:val="00A37425"/>
    <w:rsid w:val="00A37B90"/>
    <w:rsid w:val="00A37BEF"/>
    <w:rsid w:val="00A37C76"/>
    <w:rsid w:val="00A37D52"/>
    <w:rsid w:val="00A426BE"/>
    <w:rsid w:val="00A4444D"/>
    <w:rsid w:val="00A45326"/>
    <w:rsid w:val="00A46CC6"/>
    <w:rsid w:val="00A472DA"/>
    <w:rsid w:val="00A504FC"/>
    <w:rsid w:val="00A50E92"/>
    <w:rsid w:val="00A51690"/>
    <w:rsid w:val="00A5235B"/>
    <w:rsid w:val="00A52F36"/>
    <w:rsid w:val="00A53B17"/>
    <w:rsid w:val="00A53EB9"/>
    <w:rsid w:val="00A5429D"/>
    <w:rsid w:val="00A57374"/>
    <w:rsid w:val="00A57A8D"/>
    <w:rsid w:val="00A60016"/>
    <w:rsid w:val="00A618C5"/>
    <w:rsid w:val="00A61BDA"/>
    <w:rsid w:val="00A61E70"/>
    <w:rsid w:val="00A62807"/>
    <w:rsid w:val="00A62899"/>
    <w:rsid w:val="00A62F71"/>
    <w:rsid w:val="00A6316B"/>
    <w:rsid w:val="00A63FA0"/>
    <w:rsid w:val="00A6461D"/>
    <w:rsid w:val="00A64745"/>
    <w:rsid w:val="00A64C05"/>
    <w:rsid w:val="00A65BEA"/>
    <w:rsid w:val="00A70A4E"/>
    <w:rsid w:val="00A71163"/>
    <w:rsid w:val="00A7151D"/>
    <w:rsid w:val="00A72FBE"/>
    <w:rsid w:val="00A73DA7"/>
    <w:rsid w:val="00A74D78"/>
    <w:rsid w:val="00A757E9"/>
    <w:rsid w:val="00A75BB2"/>
    <w:rsid w:val="00A77662"/>
    <w:rsid w:val="00A8091C"/>
    <w:rsid w:val="00A80FBA"/>
    <w:rsid w:val="00A81311"/>
    <w:rsid w:val="00A82652"/>
    <w:rsid w:val="00A82E3F"/>
    <w:rsid w:val="00A83099"/>
    <w:rsid w:val="00A8356E"/>
    <w:rsid w:val="00A842C3"/>
    <w:rsid w:val="00A846C6"/>
    <w:rsid w:val="00A853DE"/>
    <w:rsid w:val="00A86356"/>
    <w:rsid w:val="00A871FE"/>
    <w:rsid w:val="00A87346"/>
    <w:rsid w:val="00A87CCE"/>
    <w:rsid w:val="00A91008"/>
    <w:rsid w:val="00A9225B"/>
    <w:rsid w:val="00A92F0B"/>
    <w:rsid w:val="00A93321"/>
    <w:rsid w:val="00A934F7"/>
    <w:rsid w:val="00A93E67"/>
    <w:rsid w:val="00A94A8F"/>
    <w:rsid w:val="00A957D0"/>
    <w:rsid w:val="00A95CF7"/>
    <w:rsid w:val="00A963E6"/>
    <w:rsid w:val="00A96589"/>
    <w:rsid w:val="00A9775A"/>
    <w:rsid w:val="00A97F94"/>
    <w:rsid w:val="00AA1D6F"/>
    <w:rsid w:val="00AA2B0B"/>
    <w:rsid w:val="00AA2DDA"/>
    <w:rsid w:val="00AA4002"/>
    <w:rsid w:val="00AA496C"/>
    <w:rsid w:val="00AA5910"/>
    <w:rsid w:val="00AA5D97"/>
    <w:rsid w:val="00AA5EA3"/>
    <w:rsid w:val="00AA5F4D"/>
    <w:rsid w:val="00AA6021"/>
    <w:rsid w:val="00AA632B"/>
    <w:rsid w:val="00AA67A3"/>
    <w:rsid w:val="00AA6F5F"/>
    <w:rsid w:val="00AA79E2"/>
    <w:rsid w:val="00AA7A55"/>
    <w:rsid w:val="00AB01F3"/>
    <w:rsid w:val="00AB02B9"/>
    <w:rsid w:val="00AB08C8"/>
    <w:rsid w:val="00AB092F"/>
    <w:rsid w:val="00AB0C3D"/>
    <w:rsid w:val="00AB179B"/>
    <w:rsid w:val="00AB2217"/>
    <w:rsid w:val="00AB2C3A"/>
    <w:rsid w:val="00AB3139"/>
    <w:rsid w:val="00AB32F3"/>
    <w:rsid w:val="00AB3B8C"/>
    <w:rsid w:val="00AB3EC0"/>
    <w:rsid w:val="00AB4FCC"/>
    <w:rsid w:val="00AB5CFB"/>
    <w:rsid w:val="00AB64EB"/>
    <w:rsid w:val="00AB6A1B"/>
    <w:rsid w:val="00AB6D21"/>
    <w:rsid w:val="00AB7743"/>
    <w:rsid w:val="00AC00F9"/>
    <w:rsid w:val="00AC0BA8"/>
    <w:rsid w:val="00AC0F75"/>
    <w:rsid w:val="00AC0F92"/>
    <w:rsid w:val="00AC1791"/>
    <w:rsid w:val="00AC4C92"/>
    <w:rsid w:val="00AC6174"/>
    <w:rsid w:val="00AC73FC"/>
    <w:rsid w:val="00AC7CB2"/>
    <w:rsid w:val="00AD039C"/>
    <w:rsid w:val="00AD1378"/>
    <w:rsid w:val="00AD29FA"/>
    <w:rsid w:val="00AD3591"/>
    <w:rsid w:val="00AD430E"/>
    <w:rsid w:val="00AD46F3"/>
    <w:rsid w:val="00AD4A0B"/>
    <w:rsid w:val="00AD51AC"/>
    <w:rsid w:val="00AD522A"/>
    <w:rsid w:val="00AD5333"/>
    <w:rsid w:val="00AD5FC7"/>
    <w:rsid w:val="00AD6885"/>
    <w:rsid w:val="00AD6C12"/>
    <w:rsid w:val="00AD71DE"/>
    <w:rsid w:val="00AE144A"/>
    <w:rsid w:val="00AE1C13"/>
    <w:rsid w:val="00AE2906"/>
    <w:rsid w:val="00AE64C4"/>
    <w:rsid w:val="00AE78F6"/>
    <w:rsid w:val="00AF0B63"/>
    <w:rsid w:val="00AF0F55"/>
    <w:rsid w:val="00AF1410"/>
    <w:rsid w:val="00AF3C20"/>
    <w:rsid w:val="00AF3E8E"/>
    <w:rsid w:val="00AF452D"/>
    <w:rsid w:val="00AF579B"/>
    <w:rsid w:val="00AF5BF2"/>
    <w:rsid w:val="00AF63E1"/>
    <w:rsid w:val="00AF66F9"/>
    <w:rsid w:val="00AF6B29"/>
    <w:rsid w:val="00AF6CB2"/>
    <w:rsid w:val="00AF6F75"/>
    <w:rsid w:val="00B00821"/>
    <w:rsid w:val="00B0085F"/>
    <w:rsid w:val="00B01FD9"/>
    <w:rsid w:val="00B020D5"/>
    <w:rsid w:val="00B02361"/>
    <w:rsid w:val="00B0295F"/>
    <w:rsid w:val="00B03346"/>
    <w:rsid w:val="00B04574"/>
    <w:rsid w:val="00B0505F"/>
    <w:rsid w:val="00B053BC"/>
    <w:rsid w:val="00B05E59"/>
    <w:rsid w:val="00B06047"/>
    <w:rsid w:val="00B0658A"/>
    <w:rsid w:val="00B0732A"/>
    <w:rsid w:val="00B07A39"/>
    <w:rsid w:val="00B07F3E"/>
    <w:rsid w:val="00B10AF9"/>
    <w:rsid w:val="00B11EBF"/>
    <w:rsid w:val="00B12438"/>
    <w:rsid w:val="00B12FDB"/>
    <w:rsid w:val="00B14082"/>
    <w:rsid w:val="00B14DA0"/>
    <w:rsid w:val="00B14E20"/>
    <w:rsid w:val="00B154D5"/>
    <w:rsid w:val="00B1566A"/>
    <w:rsid w:val="00B16702"/>
    <w:rsid w:val="00B17887"/>
    <w:rsid w:val="00B202A1"/>
    <w:rsid w:val="00B21699"/>
    <w:rsid w:val="00B22841"/>
    <w:rsid w:val="00B230F3"/>
    <w:rsid w:val="00B23F47"/>
    <w:rsid w:val="00B24BC1"/>
    <w:rsid w:val="00B2670E"/>
    <w:rsid w:val="00B26B8A"/>
    <w:rsid w:val="00B30D0E"/>
    <w:rsid w:val="00B3324B"/>
    <w:rsid w:val="00B34D6B"/>
    <w:rsid w:val="00B36460"/>
    <w:rsid w:val="00B365FC"/>
    <w:rsid w:val="00B36E61"/>
    <w:rsid w:val="00B36F99"/>
    <w:rsid w:val="00B3773A"/>
    <w:rsid w:val="00B37A34"/>
    <w:rsid w:val="00B42FCA"/>
    <w:rsid w:val="00B440F0"/>
    <w:rsid w:val="00B44541"/>
    <w:rsid w:val="00B446F9"/>
    <w:rsid w:val="00B44A55"/>
    <w:rsid w:val="00B44DAA"/>
    <w:rsid w:val="00B44FA7"/>
    <w:rsid w:val="00B4515A"/>
    <w:rsid w:val="00B454C9"/>
    <w:rsid w:val="00B47229"/>
    <w:rsid w:val="00B47C13"/>
    <w:rsid w:val="00B52587"/>
    <w:rsid w:val="00B53093"/>
    <w:rsid w:val="00B53FFA"/>
    <w:rsid w:val="00B54F6A"/>
    <w:rsid w:val="00B5534C"/>
    <w:rsid w:val="00B5536F"/>
    <w:rsid w:val="00B55BEE"/>
    <w:rsid w:val="00B56528"/>
    <w:rsid w:val="00B60C42"/>
    <w:rsid w:val="00B6139D"/>
    <w:rsid w:val="00B62E8E"/>
    <w:rsid w:val="00B63246"/>
    <w:rsid w:val="00B63443"/>
    <w:rsid w:val="00B63467"/>
    <w:rsid w:val="00B64674"/>
    <w:rsid w:val="00B647CC"/>
    <w:rsid w:val="00B65797"/>
    <w:rsid w:val="00B66062"/>
    <w:rsid w:val="00B6607F"/>
    <w:rsid w:val="00B672AA"/>
    <w:rsid w:val="00B7184F"/>
    <w:rsid w:val="00B72F77"/>
    <w:rsid w:val="00B73497"/>
    <w:rsid w:val="00B737B1"/>
    <w:rsid w:val="00B74583"/>
    <w:rsid w:val="00B74EB8"/>
    <w:rsid w:val="00B75D11"/>
    <w:rsid w:val="00B7785F"/>
    <w:rsid w:val="00B77A0F"/>
    <w:rsid w:val="00B77A9E"/>
    <w:rsid w:val="00B77F59"/>
    <w:rsid w:val="00B8030B"/>
    <w:rsid w:val="00B814DC"/>
    <w:rsid w:val="00B82252"/>
    <w:rsid w:val="00B82DC2"/>
    <w:rsid w:val="00B833E4"/>
    <w:rsid w:val="00B83C74"/>
    <w:rsid w:val="00B83DBF"/>
    <w:rsid w:val="00B846D5"/>
    <w:rsid w:val="00B84F70"/>
    <w:rsid w:val="00B85C51"/>
    <w:rsid w:val="00B8650C"/>
    <w:rsid w:val="00B91639"/>
    <w:rsid w:val="00B91A39"/>
    <w:rsid w:val="00B91A8E"/>
    <w:rsid w:val="00B920C6"/>
    <w:rsid w:val="00B92C7D"/>
    <w:rsid w:val="00B94819"/>
    <w:rsid w:val="00B95A79"/>
    <w:rsid w:val="00B95DF2"/>
    <w:rsid w:val="00B96535"/>
    <w:rsid w:val="00B96590"/>
    <w:rsid w:val="00B96B1F"/>
    <w:rsid w:val="00B96B68"/>
    <w:rsid w:val="00B96D5A"/>
    <w:rsid w:val="00B97105"/>
    <w:rsid w:val="00B97DAF"/>
    <w:rsid w:val="00B97F20"/>
    <w:rsid w:val="00BA04F0"/>
    <w:rsid w:val="00BA2A08"/>
    <w:rsid w:val="00BA2B5A"/>
    <w:rsid w:val="00BA30D1"/>
    <w:rsid w:val="00BA46E0"/>
    <w:rsid w:val="00BA5679"/>
    <w:rsid w:val="00BA5B75"/>
    <w:rsid w:val="00BA5E41"/>
    <w:rsid w:val="00BA6A2F"/>
    <w:rsid w:val="00BA6B24"/>
    <w:rsid w:val="00BA7F5F"/>
    <w:rsid w:val="00BB0A05"/>
    <w:rsid w:val="00BB0D39"/>
    <w:rsid w:val="00BB0F7A"/>
    <w:rsid w:val="00BB1091"/>
    <w:rsid w:val="00BB1BBF"/>
    <w:rsid w:val="00BB2719"/>
    <w:rsid w:val="00BB35D6"/>
    <w:rsid w:val="00BB3E9F"/>
    <w:rsid w:val="00BB4C07"/>
    <w:rsid w:val="00BB6655"/>
    <w:rsid w:val="00BB68FC"/>
    <w:rsid w:val="00BB6E38"/>
    <w:rsid w:val="00BB6E43"/>
    <w:rsid w:val="00BB7385"/>
    <w:rsid w:val="00BB7641"/>
    <w:rsid w:val="00BB785E"/>
    <w:rsid w:val="00BC125F"/>
    <w:rsid w:val="00BC1ABC"/>
    <w:rsid w:val="00BC1ABD"/>
    <w:rsid w:val="00BC1B5E"/>
    <w:rsid w:val="00BC275B"/>
    <w:rsid w:val="00BC2C9A"/>
    <w:rsid w:val="00BC2FCE"/>
    <w:rsid w:val="00BC36C1"/>
    <w:rsid w:val="00BC37A5"/>
    <w:rsid w:val="00BC3809"/>
    <w:rsid w:val="00BC421B"/>
    <w:rsid w:val="00BC5C12"/>
    <w:rsid w:val="00BC5E70"/>
    <w:rsid w:val="00BC693B"/>
    <w:rsid w:val="00BC71D4"/>
    <w:rsid w:val="00BC78F9"/>
    <w:rsid w:val="00BC7FE9"/>
    <w:rsid w:val="00BD035F"/>
    <w:rsid w:val="00BD1C81"/>
    <w:rsid w:val="00BD1DD6"/>
    <w:rsid w:val="00BD2CF6"/>
    <w:rsid w:val="00BD33D6"/>
    <w:rsid w:val="00BD3B7B"/>
    <w:rsid w:val="00BE0115"/>
    <w:rsid w:val="00BE08D9"/>
    <w:rsid w:val="00BE1973"/>
    <w:rsid w:val="00BE20DB"/>
    <w:rsid w:val="00BE462A"/>
    <w:rsid w:val="00BE5B75"/>
    <w:rsid w:val="00BE66EA"/>
    <w:rsid w:val="00BE6AF2"/>
    <w:rsid w:val="00BF0810"/>
    <w:rsid w:val="00BF1387"/>
    <w:rsid w:val="00BF1B45"/>
    <w:rsid w:val="00BF270D"/>
    <w:rsid w:val="00BF35A1"/>
    <w:rsid w:val="00BF3909"/>
    <w:rsid w:val="00BF3D3C"/>
    <w:rsid w:val="00BF5446"/>
    <w:rsid w:val="00BF57B3"/>
    <w:rsid w:val="00BF59E9"/>
    <w:rsid w:val="00BF5BF2"/>
    <w:rsid w:val="00BF6BFB"/>
    <w:rsid w:val="00BF75D2"/>
    <w:rsid w:val="00BF7FB7"/>
    <w:rsid w:val="00C00823"/>
    <w:rsid w:val="00C00B57"/>
    <w:rsid w:val="00C02554"/>
    <w:rsid w:val="00C0366E"/>
    <w:rsid w:val="00C0442C"/>
    <w:rsid w:val="00C05137"/>
    <w:rsid w:val="00C060A0"/>
    <w:rsid w:val="00C0661C"/>
    <w:rsid w:val="00C07369"/>
    <w:rsid w:val="00C074A5"/>
    <w:rsid w:val="00C07A1B"/>
    <w:rsid w:val="00C07B51"/>
    <w:rsid w:val="00C07CB7"/>
    <w:rsid w:val="00C10523"/>
    <w:rsid w:val="00C12C52"/>
    <w:rsid w:val="00C14632"/>
    <w:rsid w:val="00C151D3"/>
    <w:rsid w:val="00C1567C"/>
    <w:rsid w:val="00C15F1E"/>
    <w:rsid w:val="00C20436"/>
    <w:rsid w:val="00C2143B"/>
    <w:rsid w:val="00C21C00"/>
    <w:rsid w:val="00C22085"/>
    <w:rsid w:val="00C22324"/>
    <w:rsid w:val="00C223F6"/>
    <w:rsid w:val="00C23187"/>
    <w:rsid w:val="00C231DA"/>
    <w:rsid w:val="00C238DE"/>
    <w:rsid w:val="00C25E6A"/>
    <w:rsid w:val="00C25F72"/>
    <w:rsid w:val="00C2719B"/>
    <w:rsid w:val="00C27E8C"/>
    <w:rsid w:val="00C303AC"/>
    <w:rsid w:val="00C31484"/>
    <w:rsid w:val="00C31498"/>
    <w:rsid w:val="00C31A51"/>
    <w:rsid w:val="00C3291D"/>
    <w:rsid w:val="00C32D50"/>
    <w:rsid w:val="00C32EB6"/>
    <w:rsid w:val="00C33AB6"/>
    <w:rsid w:val="00C34075"/>
    <w:rsid w:val="00C34DF2"/>
    <w:rsid w:val="00C35043"/>
    <w:rsid w:val="00C35145"/>
    <w:rsid w:val="00C35EB2"/>
    <w:rsid w:val="00C3604C"/>
    <w:rsid w:val="00C36843"/>
    <w:rsid w:val="00C36F56"/>
    <w:rsid w:val="00C3785C"/>
    <w:rsid w:val="00C40729"/>
    <w:rsid w:val="00C407E8"/>
    <w:rsid w:val="00C40D1A"/>
    <w:rsid w:val="00C41635"/>
    <w:rsid w:val="00C45474"/>
    <w:rsid w:val="00C46091"/>
    <w:rsid w:val="00C4641D"/>
    <w:rsid w:val="00C509B9"/>
    <w:rsid w:val="00C50CCA"/>
    <w:rsid w:val="00C50D55"/>
    <w:rsid w:val="00C52CE1"/>
    <w:rsid w:val="00C53CB8"/>
    <w:rsid w:val="00C54FBE"/>
    <w:rsid w:val="00C55901"/>
    <w:rsid w:val="00C56A6B"/>
    <w:rsid w:val="00C56F4F"/>
    <w:rsid w:val="00C574BC"/>
    <w:rsid w:val="00C5752D"/>
    <w:rsid w:val="00C57BC8"/>
    <w:rsid w:val="00C57C7A"/>
    <w:rsid w:val="00C57DBB"/>
    <w:rsid w:val="00C60A06"/>
    <w:rsid w:val="00C6130D"/>
    <w:rsid w:val="00C61D46"/>
    <w:rsid w:val="00C6241B"/>
    <w:rsid w:val="00C64567"/>
    <w:rsid w:val="00C65670"/>
    <w:rsid w:val="00C65EBC"/>
    <w:rsid w:val="00C664DA"/>
    <w:rsid w:val="00C66595"/>
    <w:rsid w:val="00C66A1C"/>
    <w:rsid w:val="00C66FBE"/>
    <w:rsid w:val="00C73253"/>
    <w:rsid w:val="00C7440D"/>
    <w:rsid w:val="00C7488F"/>
    <w:rsid w:val="00C74D26"/>
    <w:rsid w:val="00C74DAD"/>
    <w:rsid w:val="00C74FAC"/>
    <w:rsid w:val="00C751BC"/>
    <w:rsid w:val="00C763BD"/>
    <w:rsid w:val="00C76CEF"/>
    <w:rsid w:val="00C76EBD"/>
    <w:rsid w:val="00C77D50"/>
    <w:rsid w:val="00C80956"/>
    <w:rsid w:val="00C80D6F"/>
    <w:rsid w:val="00C81737"/>
    <w:rsid w:val="00C81EAC"/>
    <w:rsid w:val="00C82012"/>
    <w:rsid w:val="00C82961"/>
    <w:rsid w:val="00C831C8"/>
    <w:rsid w:val="00C83502"/>
    <w:rsid w:val="00C8402F"/>
    <w:rsid w:val="00C854DA"/>
    <w:rsid w:val="00C859AF"/>
    <w:rsid w:val="00C860B1"/>
    <w:rsid w:val="00C86431"/>
    <w:rsid w:val="00C86A34"/>
    <w:rsid w:val="00C90990"/>
    <w:rsid w:val="00C912C7"/>
    <w:rsid w:val="00C915C1"/>
    <w:rsid w:val="00C91829"/>
    <w:rsid w:val="00C928B6"/>
    <w:rsid w:val="00C92DED"/>
    <w:rsid w:val="00C93153"/>
    <w:rsid w:val="00C9381B"/>
    <w:rsid w:val="00C949FE"/>
    <w:rsid w:val="00C94E7B"/>
    <w:rsid w:val="00C953DB"/>
    <w:rsid w:val="00C95F18"/>
    <w:rsid w:val="00C96CAA"/>
    <w:rsid w:val="00C970FE"/>
    <w:rsid w:val="00C97D8B"/>
    <w:rsid w:val="00CA182D"/>
    <w:rsid w:val="00CA3827"/>
    <w:rsid w:val="00CA53BA"/>
    <w:rsid w:val="00CA5718"/>
    <w:rsid w:val="00CA5893"/>
    <w:rsid w:val="00CA6855"/>
    <w:rsid w:val="00CA773C"/>
    <w:rsid w:val="00CA77CA"/>
    <w:rsid w:val="00CA77EA"/>
    <w:rsid w:val="00CA78DA"/>
    <w:rsid w:val="00CA7CDF"/>
    <w:rsid w:val="00CB089F"/>
    <w:rsid w:val="00CB08C4"/>
    <w:rsid w:val="00CB145A"/>
    <w:rsid w:val="00CB2C7C"/>
    <w:rsid w:val="00CB2D74"/>
    <w:rsid w:val="00CB36DB"/>
    <w:rsid w:val="00CB43B2"/>
    <w:rsid w:val="00CB451E"/>
    <w:rsid w:val="00CB4562"/>
    <w:rsid w:val="00CB5068"/>
    <w:rsid w:val="00CB5D3A"/>
    <w:rsid w:val="00CB7ACC"/>
    <w:rsid w:val="00CB7CBF"/>
    <w:rsid w:val="00CC17A9"/>
    <w:rsid w:val="00CC24B9"/>
    <w:rsid w:val="00CC25CA"/>
    <w:rsid w:val="00CC27E1"/>
    <w:rsid w:val="00CC2878"/>
    <w:rsid w:val="00CC2FDC"/>
    <w:rsid w:val="00CC461D"/>
    <w:rsid w:val="00CC58E9"/>
    <w:rsid w:val="00CC5ACF"/>
    <w:rsid w:val="00CC5D73"/>
    <w:rsid w:val="00CC64E3"/>
    <w:rsid w:val="00CC6653"/>
    <w:rsid w:val="00CC6922"/>
    <w:rsid w:val="00CC6EA7"/>
    <w:rsid w:val="00CD001D"/>
    <w:rsid w:val="00CD015A"/>
    <w:rsid w:val="00CD0836"/>
    <w:rsid w:val="00CD0886"/>
    <w:rsid w:val="00CD0C6E"/>
    <w:rsid w:val="00CD17D2"/>
    <w:rsid w:val="00CD2572"/>
    <w:rsid w:val="00CD3919"/>
    <w:rsid w:val="00CD3B11"/>
    <w:rsid w:val="00CD46DF"/>
    <w:rsid w:val="00CD48FE"/>
    <w:rsid w:val="00CD4A5C"/>
    <w:rsid w:val="00CD4C41"/>
    <w:rsid w:val="00CD5C5D"/>
    <w:rsid w:val="00CD6D93"/>
    <w:rsid w:val="00CD7740"/>
    <w:rsid w:val="00CE0C29"/>
    <w:rsid w:val="00CE2164"/>
    <w:rsid w:val="00CE221C"/>
    <w:rsid w:val="00CE2BD6"/>
    <w:rsid w:val="00CE3353"/>
    <w:rsid w:val="00CE42AD"/>
    <w:rsid w:val="00CE468D"/>
    <w:rsid w:val="00CE4ACD"/>
    <w:rsid w:val="00CE4B8D"/>
    <w:rsid w:val="00CE55A9"/>
    <w:rsid w:val="00CE6203"/>
    <w:rsid w:val="00CE6B84"/>
    <w:rsid w:val="00CE7B79"/>
    <w:rsid w:val="00CF03AA"/>
    <w:rsid w:val="00CF0945"/>
    <w:rsid w:val="00CF1670"/>
    <w:rsid w:val="00CF285B"/>
    <w:rsid w:val="00CF2C85"/>
    <w:rsid w:val="00CF2F52"/>
    <w:rsid w:val="00CF300C"/>
    <w:rsid w:val="00CF331B"/>
    <w:rsid w:val="00CF35E6"/>
    <w:rsid w:val="00CF49FB"/>
    <w:rsid w:val="00CF4BDF"/>
    <w:rsid w:val="00CF6B21"/>
    <w:rsid w:val="00CF6BD4"/>
    <w:rsid w:val="00CF721B"/>
    <w:rsid w:val="00D00354"/>
    <w:rsid w:val="00D0086C"/>
    <w:rsid w:val="00D01D17"/>
    <w:rsid w:val="00D02672"/>
    <w:rsid w:val="00D0327C"/>
    <w:rsid w:val="00D03C72"/>
    <w:rsid w:val="00D03D39"/>
    <w:rsid w:val="00D03DC1"/>
    <w:rsid w:val="00D04E68"/>
    <w:rsid w:val="00D04ED5"/>
    <w:rsid w:val="00D055D2"/>
    <w:rsid w:val="00D06431"/>
    <w:rsid w:val="00D07492"/>
    <w:rsid w:val="00D10246"/>
    <w:rsid w:val="00D12BAA"/>
    <w:rsid w:val="00D12CC1"/>
    <w:rsid w:val="00D145D6"/>
    <w:rsid w:val="00D148EB"/>
    <w:rsid w:val="00D14BDC"/>
    <w:rsid w:val="00D16982"/>
    <w:rsid w:val="00D175C8"/>
    <w:rsid w:val="00D176D5"/>
    <w:rsid w:val="00D202F5"/>
    <w:rsid w:val="00D20E94"/>
    <w:rsid w:val="00D21151"/>
    <w:rsid w:val="00D22142"/>
    <w:rsid w:val="00D238D1"/>
    <w:rsid w:val="00D23B90"/>
    <w:rsid w:val="00D2537B"/>
    <w:rsid w:val="00D26DAF"/>
    <w:rsid w:val="00D303BE"/>
    <w:rsid w:val="00D30D06"/>
    <w:rsid w:val="00D315BA"/>
    <w:rsid w:val="00D3163B"/>
    <w:rsid w:val="00D316E1"/>
    <w:rsid w:val="00D31C3F"/>
    <w:rsid w:val="00D31D0B"/>
    <w:rsid w:val="00D32D6E"/>
    <w:rsid w:val="00D34BA5"/>
    <w:rsid w:val="00D35368"/>
    <w:rsid w:val="00D3542B"/>
    <w:rsid w:val="00D36880"/>
    <w:rsid w:val="00D36BBB"/>
    <w:rsid w:val="00D36C02"/>
    <w:rsid w:val="00D36E76"/>
    <w:rsid w:val="00D37EA9"/>
    <w:rsid w:val="00D40438"/>
    <w:rsid w:val="00D405C7"/>
    <w:rsid w:val="00D41046"/>
    <w:rsid w:val="00D423BF"/>
    <w:rsid w:val="00D43064"/>
    <w:rsid w:val="00D43364"/>
    <w:rsid w:val="00D442A3"/>
    <w:rsid w:val="00D44BF7"/>
    <w:rsid w:val="00D45163"/>
    <w:rsid w:val="00D4529B"/>
    <w:rsid w:val="00D457D2"/>
    <w:rsid w:val="00D45ADE"/>
    <w:rsid w:val="00D45F5D"/>
    <w:rsid w:val="00D46535"/>
    <w:rsid w:val="00D47462"/>
    <w:rsid w:val="00D47580"/>
    <w:rsid w:val="00D51309"/>
    <w:rsid w:val="00D514CE"/>
    <w:rsid w:val="00D5179E"/>
    <w:rsid w:val="00D51B9B"/>
    <w:rsid w:val="00D521A3"/>
    <w:rsid w:val="00D528BF"/>
    <w:rsid w:val="00D544B9"/>
    <w:rsid w:val="00D5493F"/>
    <w:rsid w:val="00D57E41"/>
    <w:rsid w:val="00D60800"/>
    <w:rsid w:val="00D6143B"/>
    <w:rsid w:val="00D62008"/>
    <w:rsid w:val="00D62C74"/>
    <w:rsid w:val="00D62C7D"/>
    <w:rsid w:val="00D62E99"/>
    <w:rsid w:val="00D62FA8"/>
    <w:rsid w:val="00D636EC"/>
    <w:rsid w:val="00D64D57"/>
    <w:rsid w:val="00D64F19"/>
    <w:rsid w:val="00D665C5"/>
    <w:rsid w:val="00D66995"/>
    <w:rsid w:val="00D669A5"/>
    <w:rsid w:val="00D67C8E"/>
    <w:rsid w:val="00D7000A"/>
    <w:rsid w:val="00D71554"/>
    <w:rsid w:val="00D71FB2"/>
    <w:rsid w:val="00D72690"/>
    <w:rsid w:val="00D72FCA"/>
    <w:rsid w:val="00D73212"/>
    <w:rsid w:val="00D73280"/>
    <w:rsid w:val="00D73637"/>
    <w:rsid w:val="00D73CFD"/>
    <w:rsid w:val="00D77394"/>
    <w:rsid w:val="00D77CD0"/>
    <w:rsid w:val="00D80159"/>
    <w:rsid w:val="00D81A1A"/>
    <w:rsid w:val="00D81CE5"/>
    <w:rsid w:val="00D81CFF"/>
    <w:rsid w:val="00D8312F"/>
    <w:rsid w:val="00D83424"/>
    <w:rsid w:val="00D84912"/>
    <w:rsid w:val="00D86584"/>
    <w:rsid w:val="00D86BFF"/>
    <w:rsid w:val="00D8714B"/>
    <w:rsid w:val="00D87BE0"/>
    <w:rsid w:val="00D87C32"/>
    <w:rsid w:val="00D87E9E"/>
    <w:rsid w:val="00D914B3"/>
    <w:rsid w:val="00D91B85"/>
    <w:rsid w:val="00D92E15"/>
    <w:rsid w:val="00D93B9A"/>
    <w:rsid w:val="00D94BF7"/>
    <w:rsid w:val="00D94C05"/>
    <w:rsid w:val="00D9610D"/>
    <w:rsid w:val="00D967F7"/>
    <w:rsid w:val="00D96E22"/>
    <w:rsid w:val="00D97F6B"/>
    <w:rsid w:val="00DA00D3"/>
    <w:rsid w:val="00DA048B"/>
    <w:rsid w:val="00DA19A7"/>
    <w:rsid w:val="00DA1F3E"/>
    <w:rsid w:val="00DA2D3E"/>
    <w:rsid w:val="00DA3206"/>
    <w:rsid w:val="00DA33B4"/>
    <w:rsid w:val="00DA3F67"/>
    <w:rsid w:val="00DA41DE"/>
    <w:rsid w:val="00DA483D"/>
    <w:rsid w:val="00DA56F4"/>
    <w:rsid w:val="00DA5AAA"/>
    <w:rsid w:val="00DA6209"/>
    <w:rsid w:val="00DA632B"/>
    <w:rsid w:val="00DA64AD"/>
    <w:rsid w:val="00DA6689"/>
    <w:rsid w:val="00DA73A9"/>
    <w:rsid w:val="00DA7DA5"/>
    <w:rsid w:val="00DB0F1C"/>
    <w:rsid w:val="00DB10AD"/>
    <w:rsid w:val="00DB13C0"/>
    <w:rsid w:val="00DB187F"/>
    <w:rsid w:val="00DB1FF9"/>
    <w:rsid w:val="00DB3406"/>
    <w:rsid w:val="00DB3A88"/>
    <w:rsid w:val="00DB3C1A"/>
    <w:rsid w:val="00DB3D33"/>
    <w:rsid w:val="00DB4270"/>
    <w:rsid w:val="00DB44AF"/>
    <w:rsid w:val="00DB4687"/>
    <w:rsid w:val="00DB4767"/>
    <w:rsid w:val="00DB78F8"/>
    <w:rsid w:val="00DB7F8B"/>
    <w:rsid w:val="00DC0698"/>
    <w:rsid w:val="00DC09BE"/>
    <w:rsid w:val="00DC1528"/>
    <w:rsid w:val="00DC1847"/>
    <w:rsid w:val="00DC2F15"/>
    <w:rsid w:val="00DC4A58"/>
    <w:rsid w:val="00DC4BE1"/>
    <w:rsid w:val="00DC4F37"/>
    <w:rsid w:val="00DC5197"/>
    <w:rsid w:val="00DC5A90"/>
    <w:rsid w:val="00DC683E"/>
    <w:rsid w:val="00DC720D"/>
    <w:rsid w:val="00DD0FE1"/>
    <w:rsid w:val="00DD11DE"/>
    <w:rsid w:val="00DD1D89"/>
    <w:rsid w:val="00DD2E37"/>
    <w:rsid w:val="00DD3B8C"/>
    <w:rsid w:val="00DD40C6"/>
    <w:rsid w:val="00DD5417"/>
    <w:rsid w:val="00DD56B7"/>
    <w:rsid w:val="00DD6A22"/>
    <w:rsid w:val="00DD70D9"/>
    <w:rsid w:val="00DE0306"/>
    <w:rsid w:val="00DE1528"/>
    <w:rsid w:val="00DE247E"/>
    <w:rsid w:val="00DE28D7"/>
    <w:rsid w:val="00DE2B5F"/>
    <w:rsid w:val="00DE2EDA"/>
    <w:rsid w:val="00DE335B"/>
    <w:rsid w:val="00DE3E81"/>
    <w:rsid w:val="00DE4001"/>
    <w:rsid w:val="00DE408A"/>
    <w:rsid w:val="00DE4554"/>
    <w:rsid w:val="00DE5575"/>
    <w:rsid w:val="00DE5B8B"/>
    <w:rsid w:val="00DE6D9A"/>
    <w:rsid w:val="00DE7C1B"/>
    <w:rsid w:val="00DF34E8"/>
    <w:rsid w:val="00DF3D2E"/>
    <w:rsid w:val="00DF44A0"/>
    <w:rsid w:val="00DF48DD"/>
    <w:rsid w:val="00DF5EC8"/>
    <w:rsid w:val="00DF68CB"/>
    <w:rsid w:val="00DF73FA"/>
    <w:rsid w:val="00DF78E3"/>
    <w:rsid w:val="00DF7A61"/>
    <w:rsid w:val="00E007D0"/>
    <w:rsid w:val="00E0090E"/>
    <w:rsid w:val="00E011BC"/>
    <w:rsid w:val="00E01CB1"/>
    <w:rsid w:val="00E0211D"/>
    <w:rsid w:val="00E02158"/>
    <w:rsid w:val="00E028A2"/>
    <w:rsid w:val="00E02AE6"/>
    <w:rsid w:val="00E032D4"/>
    <w:rsid w:val="00E03E62"/>
    <w:rsid w:val="00E041D0"/>
    <w:rsid w:val="00E04CD9"/>
    <w:rsid w:val="00E054A3"/>
    <w:rsid w:val="00E057D1"/>
    <w:rsid w:val="00E07BC0"/>
    <w:rsid w:val="00E07E76"/>
    <w:rsid w:val="00E10124"/>
    <w:rsid w:val="00E11BC3"/>
    <w:rsid w:val="00E12382"/>
    <w:rsid w:val="00E12604"/>
    <w:rsid w:val="00E1315B"/>
    <w:rsid w:val="00E134E9"/>
    <w:rsid w:val="00E13BEE"/>
    <w:rsid w:val="00E14D48"/>
    <w:rsid w:val="00E159C5"/>
    <w:rsid w:val="00E162D5"/>
    <w:rsid w:val="00E16665"/>
    <w:rsid w:val="00E167F4"/>
    <w:rsid w:val="00E16C15"/>
    <w:rsid w:val="00E17035"/>
    <w:rsid w:val="00E1786B"/>
    <w:rsid w:val="00E205E8"/>
    <w:rsid w:val="00E215C7"/>
    <w:rsid w:val="00E216EB"/>
    <w:rsid w:val="00E22051"/>
    <w:rsid w:val="00E22123"/>
    <w:rsid w:val="00E2465E"/>
    <w:rsid w:val="00E24FA5"/>
    <w:rsid w:val="00E2554A"/>
    <w:rsid w:val="00E25A92"/>
    <w:rsid w:val="00E25BB2"/>
    <w:rsid w:val="00E262C0"/>
    <w:rsid w:val="00E31856"/>
    <w:rsid w:val="00E329B3"/>
    <w:rsid w:val="00E330DD"/>
    <w:rsid w:val="00E33813"/>
    <w:rsid w:val="00E3466B"/>
    <w:rsid w:val="00E34DA8"/>
    <w:rsid w:val="00E34DC6"/>
    <w:rsid w:val="00E355D7"/>
    <w:rsid w:val="00E3660B"/>
    <w:rsid w:val="00E3683D"/>
    <w:rsid w:val="00E401FE"/>
    <w:rsid w:val="00E40DE9"/>
    <w:rsid w:val="00E42525"/>
    <w:rsid w:val="00E432BC"/>
    <w:rsid w:val="00E43BB3"/>
    <w:rsid w:val="00E43BD2"/>
    <w:rsid w:val="00E44F59"/>
    <w:rsid w:val="00E4572A"/>
    <w:rsid w:val="00E4749A"/>
    <w:rsid w:val="00E47838"/>
    <w:rsid w:val="00E5088F"/>
    <w:rsid w:val="00E51B15"/>
    <w:rsid w:val="00E523C9"/>
    <w:rsid w:val="00E52509"/>
    <w:rsid w:val="00E52BDF"/>
    <w:rsid w:val="00E54572"/>
    <w:rsid w:val="00E55152"/>
    <w:rsid w:val="00E559E4"/>
    <w:rsid w:val="00E559E7"/>
    <w:rsid w:val="00E55B18"/>
    <w:rsid w:val="00E55B6B"/>
    <w:rsid w:val="00E5656B"/>
    <w:rsid w:val="00E56711"/>
    <w:rsid w:val="00E57BEE"/>
    <w:rsid w:val="00E60CF0"/>
    <w:rsid w:val="00E6235A"/>
    <w:rsid w:val="00E6257E"/>
    <w:rsid w:val="00E62E2C"/>
    <w:rsid w:val="00E62EBB"/>
    <w:rsid w:val="00E63AA4"/>
    <w:rsid w:val="00E641D3"/>
    <w:rsid w:val="00E643D7"/>
    <w:rsid w:val="00E6466A"/>
    <w:rsid w:val="00E64B48"/>
    <w:rsid w:val="00E65885"/>
    <w:rsid w:val="00E6687E"/>
    <w:rsid w:val="00E706CC"/>
    <w:rsid w:val="00E706DD"/>
    <w:rsid w:val="00E70EAF"/>
    <w:rsid w:val="00E71A39"/>
    <w:rsid w:val="00E71E22"/>
    <w:rsid w:val="00E71E6B"/>
    <w:rsid w:val="00E722BA"/>
    <w:rsid w:val="00E7235B"/>
    <w:rsid w:val="00E723F5"/>
    <w:rsid w:val="00E72A20"/>
    <w:rsid w:val="00E73114"/>
    <w:rsid w:val="00E7397B"/>
    <w:rsid w:val="00E74156"/>
    <w:rsid w:val="00E76637"/>
    <w:rsid w:val="00E768EA"/>
    <w:rsid w:val="00E76B3F"/>
    <w:rsid w:val="00E7768E"/>
    <w:rsid w:val="00E77C9C"/>
    <w:rsid w:val="00E77DF6"/>
    <w:rsid w:val="00E803B4"/>
    <w:rsid w:val="00E82280"/>
    <w:rsid w:val="00E832C3"/>
    <w:rsid w:val="00E837B1"/>
    <w:rsid w:val="00E84103"/>
    <w:rsid w:val="00E848A6"/>
    <w:rsid w:val="00E85DE4"/>
    <w:rsid w:val="00E864CA"/>
    <w:rsid w:val="00E86ECB"/>
    <w:rsid w:val="00E86F2B"/>
    <w:rsid w:val="00E86FF0"/>
    <w:rsid w:val="00E878FA"/>
    <w:rsid w:val="00E909DA"/>
    <w:rsid w:val="00E90CB3"/>
    <w:rsid w:val="00E91124"/>
    <w:rsid w:val="00E91474"/>
    <w:rsid w:val="00E94979"/>
    <w:rsid w:val="00E95D45"/>
    <w:rsid w:val="00EA0488"/>
    <w:rsid w:val="00EA0EEE"/>
    <w:rsid w:val="00EA2302"/>
    <w:rsid w:val="00EA3256"/>
    <w:rsid w:val="00EA35BD"/>
    <w:rsid w:val="00EA3FD8"/>
    <w:rsid w:val="00EA41C1"/>
    <w:rsid w:val="00EA4662"/>
    <w:rsid w:val="00EA4D34"/>
    <w:rsid w:val="00EA5268"/>
    <w:rsid w:val="00EA5D70"/>
    <w:rsid w:val="00EA6046"/>
    <w:rsid w:val="00EA6883"/>
    <w:rsid w:val="00EA6CA7"/>
    <w:rsid w:val="00EA7553"/>
    <w:rsid w:val="00EA79AF"/>
    <w:rsid w:val="00EA7DAD"/>
    <w:rsid w:val="00EB04F9"/>
    <w:rsid w:val="00EB139B"/>
    <w:rsid w:val="00EB1E39"/>
    <w:rsid w:val="00EB2009"/>
    <w:rsid w:val="00EB2B78"/>
    <w:rsid w:val="00EB3142"/>
    <w:rsid w:val="00EB3F15"/>
    <w:rsid w:val="00EB43EA"/>
    <w:rsid w:val="00EB46F5"/>
    <w:rsid w:val="00EB4945"/>
    <w:rsid w:val="00EB5BE8"/>
    <w:rsid w:val="00EB64F9"/>
    <w:rsid w:val="00EB78E9"/>
    <w:rsid w:val="00EB7C9C"/>
    <w:rsid w:val="00EB7EEB"/>
    <w:rsid w:val="00EC088B"/>
    <w:rsid w:val="00EC0BA2"/>
    <w:rsid w:val="00EC0BC7"/>
    <w:rsid w:val="00EC0DB7"/>
    <w:rsid w:val="00EC1C60"/>
    <w:rsid w:val="00EC34AE"/>
    <w:rsid w:val="00EC376F"/>
    <w:rsid w:val="00EC3FE7"/>
    <w:rsid w:val="00EC3FFA"/>
    <w:rsid w:val="00EC441D"/>
    <w:rsid w:val="00EC53AC"/>
    <w:rsid w:val="00EC6769"/>
    <w:rsid w:val="00EC6F84"/>
    <w:rsid w:val="00EC7986"/>
    <w:rsid w:val="00EC7B44"/>
    <w:rsid w:val="00ED1850"/>
    <w:rsid w:val="00ED19D5"/>
    <w:rsid w:val="00ED262F"/>
    <w:rsid w:val="00ED2EF0"/>
    <w:rsid w:val="00ED3245"/>
    <w:rsid w:val="00ED5175"/>
    <w:rsid w:val="00ED5E39"/>
    <w:rsid w:val="00ED6860"/>
    <w:rsid w:val="00ED6D93"/>
    <w:rsid w:val="00ED7D83"/>
    <w:rsid w:val="00ED7E35"/>
    <w:rsid w:val="00ED7F03"/>
    <w:rsid w:val="00ED7F3A"/>
    <w:rsid w:val="00EE00A1"/>
    <w:rsid w:val="00EE1D7E"/>
    <w:rsid w:val="00EE273A"/>
    <w:rsid w:val="00EE3190"/>
    <w:rsid w:val="00EE3C34"/>
    <w:rsid w:val="00EE4EFF"/>
    <w:rsid w:val="00EE4F99"/>
    <w:rsid w:val="00EE5578"/>
    <w:rsid w:val="00EE5B38"/>
    <w:rsid w:val="00EE686A"/>
    <w:rsid w:val="00EE6956"/>
    <w:rsid w:val="00EE6DE0"/>
    <w:rsid w:val="00EE7D9F"/>
    <w:rsid w:val="00EE7FC5"/>
    <w:rsid w:val="00EF0229"/>
    <w:rsid w:val="00EF1895"/>
    <w:rsid w:val="00EF1BB3"/>
    <w:rsid w:val="00EF1C5D"/>
    <w:rsid w:val="00EF1F9D"/>
    <w:rsid w:val="00EF202F"/>
    <w:rsid w:val="00EF351C"/>
    <w:rsid w:val="00EF35B2"/>
    <w:rsid w:val="00EF396B"/>
    <w:rsid w:val="00EF423C"/>
    <w:rsid w:val="00EF4979"/>
    <w:rsid w:val="00EF60CD"/>
    <w:rsid w:val="00EF61C8"/>
    <w:rsid w:val="00EF7379"/>
    <w:rsid w:val="00EF75FE"/>
    <w:rsid w:val="00EF7A74"/>
    <w:rsid w:val="00EF7B4B"/>
    <w:rsid w:val="00EF7C02"/>
    <w:rsid w:val="00F00A08"/>
    <w:rsid w:val="00F0106F"/>
    <w:rsid w:val="00F014C4"/>
    <w:rsid w:val="00F02B44"/>
    <w:rsid w:val="00F02E9E"/>
    <w:rsid w:val="00F034BA"/>
    <w:rsid w:val="00F03DE8"/>
    <w:rsid w:val="00F04295"/>
    <w:rsid w:val="00F04C88"/>
    <w:rsid w:val="00F05281"/>
    <w:rsid w:val="00F063E6"/>
    <w:rsid w:val="00F06ADA"/>
    <w:rsid w:val="00F07EA9"/>
    <w:rsid w:val="00F10015"/>
    <w:rsid w:val="00F109D3"/>
    <w:rsid w:val="00F1252D"/>
    <w:rsid w:val="00F1298F"/>
    <w:rsid w:val="00F12DEE"/>
    <w:rsid w:val="00F13139"/>
    <w:rsid w:val="00F15D8F"/>
    <w:rsid w:val="00F15DA0"/>
    <w:rsid w:val="00F15F54"/>
    <w:rsid w:val="00F1659F"/>
    <w:rsid w:val="00F17CAD"/>
    <w:rsid w:val="00F20AED"/>
    <w:rsid w:val="00F215F3"/>
    <w:rsid w:val="00F21D00"/>
    <w:rsid w:val="00F22925"/>
    <w:rsid w:val="00F22B54"/>
    <w:rsid w:val="00F24764"/>
    <w:rsid w:val="00F24CAF"/>
    <w:rsid w:val="00F26600"/>
    <w:rsid w:val="00F27273"/>
    <w:rsid w:val="00F30D33"/>
    <w:rsid w:val="00F319BE"/>
    <w:rsid w:val="00F33EA0"/>
    <w:rsid w:val="00F3410E"/>
    <w:rsid w:val="00F34EE6"/>
    <w:rsid w:val="00F34EEF"/>
    <w:rsid w:val="00F350FB"/>
    <w:rsid w:val="00F353BB"/>
    <w:rsid w:val="00F3697F"/>
    <w:rsid w:val="00F36B47"/>
    <w:rsid w:val="00F400F0"/>
    <w:rsid w:val="00F409DF"/>
    <w:rsid w:val="00F41045"/>
    <w:rsid w:val="00F415CB"/>
    <w:rsid w:val="00F4178C"/>
    <w:rsid w:val="00F4391E"/>
    <w:rsid w:val="00F4392D"/>
    <w:rsid w:val="00F439FE"/>
    <w:rsid w:val="00F44AD1"/>
    <w:rsid w:val="00F44FC4"/>
    <w:rsid w:val="00F50C7C"/>
    <w:rsid w:val="00F50F12"/>
    <w:rsid w:val="00F51F32"/>
    <w:rsid w:val="00F53166"/>
    <w:rsid w:val="00F53F1E"/>
    <w:rsid w:val="00F541D8"/>
    <w:rsid w:val="00F54FB3"/>
    <w:rsid w:val="00F55708"/>
    <w:rsid w:val="00F56DD6"/>
    <w:rsid w:val="00F57151"/>
    <w:rsid w:val="00F57710"/>
    <w:rsid w:val="00F57D52"/>
    <w:rsid w:val="00F6324D"/>
    <w:rsid w:val="00F6343B"/>
    <w:rsid w:val="00F63823"/>
    <w:rsid w:val="00F638F4"/>
    <w:rsid w:val="00F63B6E"/>
    <w:rsid w:val="00F65EC3"/>
    <w:rsid w:val="00F66688"/>
    <w:rsid w:val="00F668E4"/>
    <w:rsid w:val="00F66B5D"/>
    <w:rsid w:val="00F70020"/>
    <w:rsid w:val="00F71156"/>
    <w:rsid w:val="00F713C4"/>
    <w:rsid w:val="00F724C0"/>
    <w:rsid w:val="00F7259D"/>
    <w:rsid w:val="00F736DC"/>
    <w:rsid w:val="00F73A21"/>
    <w:rsid w:val="00F740E5"/>
    <w:rsid w:val="00F757D2"/>
    <w:rsid w:val="00F757D7"/>
    <w:rsid w:val="00F759B0"/>
    <w:rsid w:val="00F75C75"/>
    <w:rsid w:val="00F75E03"/>
    <w:rsid w:val="00F76AD5"/>
    <w:rsid w:val="00F77F3F"/>
    <w:rsid w:val="00F77FAA"/>
    <w:rsid w:val="00F77FF5"/>
    <w:rsid w:val="00F81201"/>
    <w:rsid w:val="00F818E4"/>
    <w:rsid w:val="00F835E3"/>
    <w:rsid w:val="00F84884"/>
    <w:rsid w:val="00F85AA1"/>
    <w:rsid w:val="00F90318"/>
    <w:rsid w:val="00F90555"/>
    <w:rsid w:val="00F915E8"/>
    <w:rsid w:val="00F9300C"/>
    <w:rsid w:val="00F9530A"/>
    <w:rsid w:val="00F9540F"/>
    <w:rsid w:val="00F95720"/>
    <w:rsid w:val="00F95A22"/>
    <w:rsid w:val="00F96430"/>
    <w:rsid w:val="00F96D54"/>
    <w:rsid w:val="00FA115A"/>
    <w:rsid w:val="00FA12C6"/>
    <w:rsid w:val="00FA1EFF"/>
    <w:rsid w:val="00FA24C8"/>
    <w:rsid w:val="00FA26ED"/>
    <w:rsid w:val="00FA2E09"/>
    <w:rsid w:val="00FA535D"/>
    <w:rsid w:val="00FA56CC"/>
    <w:rsid w:val="00FA5CC9"/>
    <w:rsid w:val="00FA616B"/>
    <w:rsid w:val="00FA6876"/>
    <w:rsid w:val="00FA6FE1"/>
    <w:rsid w:val="00FA7182"/>
    <w:rsid w:val="00FA78EB"/>
    <w:rsid w:val="00FA7CA1"/>
    <w:rsid w:val="00FB02D6"/>
    <w:rsid w:val="00FB086E"/>
    <w:rsid w:val="00FB3857"/>
    <w:rsid w:val="00FB4912"/>
    <w:rsid w:val="00FB60A8"/>
    <w:rsid w:val="00FB6669"/>
    <w:rsid w:val="00FB704D"/>
    <w:rsid w:val="00FB7C64"/>
    <w:rsid w:val="00FB7DF1"/>
    <w:rsid w:val="00FC0109"/>
    <w:rsid w:val="00FC2754"/>
    <w:rsid w:val="00FC36C3"/>
    <w:rsid w:val="00FC4103"/>
    <w:rsid w:val="00FC423D"/>
    <w:rsid w:val="00FC4339"/>
    <w:rsid w:val="00FC4597"/>
    <w:rsid w:val="00FC475E"/>
    <w:rsid w:val="00FC4917"/>
    <w:rsid w:val="00FC669F"/>
    <w:rsid w:val="00FC6DCD"/>
    <w:rsid w:val="00FC704D"/>
    <w:rsid w:val="00FC722A"/>
    <w:rsid w:val="00FC7B55"/>
    <w:rsid w:val="00FD0803"/>
    <w:rsid w:val="00FD1EDC"/>
    <w:rsid w:val="00FD2B9B"/>
    <w:rsid w:val="00FD3518"/>
    <w:rsid w:val="00FD3762"/>
    <w:rsid w:val="00FD4222"/>
    <w:rsid w:val="00FD4722"/>
    <w:rsid w:val="00FD5D8B"/>
    <w:rsid w:val="00FD60BA"/>
    <w:rsid w:val="00FD6FEA"/>
    <w:rsid w:val="00FE0426"/>
    <w:rsid w:val="00FE06D2"/>
    <w:rsid w:val="00FE0D97"/>
    <w:rsid w:val="00FE135B"/>
    <w:rsid w:val="00FE18D4"/>
    <w:rsid w:val="00FE3643"/>
    <w:rsid w:val="00FE3F9A"/>
    <w:rsid w:val="00FE4A2D"/>
    <w:rsid w:val="00FE50B4"/>
    <w:rsid w:val="00FE5C4D"/>
    <w:rsid w:val="00FE65F3"/>
    <w:rsid w:val="00FE6BF5"/>
    <w:rsid w:val="00FE6D7E"/>
    <w:rsid w:val="00FE7196"/>
    <w:rsid w:val="00FE7473"/>
    <w:rsid w:val="00FF02C4"/>
    <w:rsid w:val="00FF0835"/>
    <w:rsid w:val="00FF0A74"/>
    <w:rsid w:val="00FF0CF0"/>
    <w:rsid w:val="00FF1150"/>
    <w:rsid w:val="00FF1C16"/>
    <w:rsid w:val="00FF31A3"/>
    <w:rsid w:val="00FF359F"/>
    <w:rsid w:val="00FF3B80"/>
    <w:rsid w:val="00FF712E"/>
    <w:rsid w:val="00FF7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bbe0e3">
      <v:fill color="#bbe0e3"/>
    </o:shapedefaults>
    <o:shapelayout v:ext="edit">
      <o:idmap v:ext="edit" data="1"/>
    </o:shapelayout>
  </w:shapeDefaults>
  <w:decimalSymbol w:val="."/>
  <w:listSeparator w:val=","/>
  <w14:docId w14:val="7BA2054C"/>
  <w15:docId w15:val="{750BC781-F129-45ED-9656-EDC9ECF1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liases w:val="勿動的樣式"/>
    <w:qFormat/>
    <w:rsid w:val="003B7BA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0807C6"/>
    <w:pPr>
      <w:keepNext/>
      <w:spacing w:line="720" w:lineRule="auto"/>
      <w:outlineLvl w:val="0"/>
    </w:pPr>
    <w:rPr>
      <w:rFonts w:ascii="新細明體" w:hAnsi="Arial"/>
      <w:b/>
      <w:sz w:val="44"/>
    </w:rPr>
  </w:style>
  <w:style w:type="paragraph" w:styleId="20">
    <w:name w:val="heading 2"/>
    <w:basedOn w:val="a"/>
    <w:next w:val="a"/>
    <w:autoRedefine/>
    <w:qFormat/>
    <w:rsid w:val="00C93153"/>
    <w:pPr>
      <w:keepNext/>
      <w:widowControl/>
      <w:spacing w:before="240" w:after="120"/>
      <w:ind w:rightChars="100" w:right="240"/>
      <w:outlineLvl w:val="1"/>
    </w:pPr>
    <w:rPr>
      <w:rFonts w:ascii="標楷體" w:eastAsia="標楷體" w:hAnsi="標楷體"/>
      <w:b/>
      <w:bCs/>
      <w:sz w:val="40"/>
      <w:szCs w:val="48"/>
    </w:rPr>
  </w:style>
  <w:style w:type="paragraph" w:styleId="3">
    <w:name w:val="heading 3"/>
    <w:basedOn w:val="a"/>
    <w:next w:val="a"/>
    <w:autoRedefine/>
    <w:qFormat/>
    <w:rsid w:val="00F15F54"/>
    <w:pPr>
      <w:keepNext/>
      <w:numPr>
        <w:ilvl w:val="2"/>
        <w:numId w:val="3"/>
      </w:numPr>
      <w:tabs>
        <w:tab w:val="clear" w:pos="5103"/>
        <w:tab w:val="num" w:pos="589"/>
      </w:tabs>
      <w:spacing w:line="600" w:lineRule="auto"/>
      <w:ind w:left="589"/>
      <w:outlineLvl w:val="2"/>
    </w:pPr>
    <w:rPr>
      <w:rFonts w:ascii="標楷體" w:eastAsia="標楷體" w:hAnsi="標楷體"/>
      <w:b/>
      <w:bCs/>
      <w:sz w:val="32"/>
      <w:szCs w:val="36"/>
    </w:rPr>
  </w:style>
  <w:style w:type="paragraph" w:styleId="4">
    <w:name w:val="heading 4"/>
    <w:basedOn w:val="a"/>
    <w:next w:val="a"/>
    <w:qFormat/>
    <w:rsid w:val="000807C6"/>
    <w:pPr>
      <w:keepNext/>
      <w:spacing w:line="720" w:lineRule="auto"/>
      <w:outlineLvl w:val="3"/>
    </w:pPr>
    <w:rPr>
      <w:rFonts w:ascii="新細明體" w:hAnsi="Arial"/>
      <w:b/>
      <w:sz w:val="32"/>
      <w:szCs w:val="36"/>
    </w:rPr>
  </w:style>
  <w:style w:type="paragraph" w:styleId="5">
    <w:name w:val="heading 5"/>
    <w:basedOn w:val="a"/>
    <w:next w:val="a"/>
    <w:qFormat/>
    <w:rsid w:val="00E77DF6"/>
    <w:pPr>
      <w:keepNext/>
      <w:numPr>
        <w:ilvl w:val="4"/>
        <w:numId w:val="1"/>
      </w:numPr>
      <w:spacing w:line="720" w:lineRule="auto"/>
      <w:ind w:left="992"/>
      <w:outlineLvl w:val="4"/>
    </w:pPr>
    <w:rPr>
      <w:rFonts w:ascii="Arial" w:hAnsi="Arial"/>
      <w:b/>
      <w:bCs/>
      <w:sz w:val="32"/>
      <w:szCs w:val="36"/>
    </w:rPr>
  </w:style>
  <w:style w:type="paragraph" w:styleId="6">
    <w:name w:val="heading 6"/>
    <w:basedOn w:val="a"/>
    <w:next w:val="a"/>
    <w:qFormat/>
    <w:rsid w:val="001B4E5A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2"/>
      <w:szCs w:val="36"/>
    </w:rPr>
  </w:style>
  <w:style w:type="paragraph" w:styleId="7">
    <w:name w:val="heading 7"/>
    <w:basedOn w:val="a"/>
    <w:next w:val="a"/>
    <w:qFormat/>
    <w:rsid w:val="001B4E5A"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Cs/>
      <w:sz w:val="32"/>
      <w:szCs w:val="36"/>
    </w:rPr>
  </w:style>
  <w:style w:type="paragraph" w:styleId="8">
    <w:name w:val="heading 8"/>
    <w:basedOn w:val="a"/>
    <w:next w:val="a"/>
    <w:qFormat/>
    <w:rsid w:val="001B4E5A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1B4E5A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件內容說明"/>
    <w:basedOn w:val="a"/>
    <w:link w:val="a4"/>
    <w:rsid w:val="00B95DF2"/>
    <w:pPr>
      <w:ind w:leftChars="300" w:left="720"/>
    </w:pPr>
    <w:rPr>
      <w:szCs w:val="20"/>
    </w:rPr>
  </w:style>
  <w:style w:type="paragraph" w:styleId="10">
    <w:name w:val="toc 1"/>
    <w:basedOn w:val="a"/>
    <w:next w:val="a"/>
    <w:autoRedefine/>
    <w:uiPriority w:val="39"/>
    <w:rsid w:val="00391D30"/>
    <w:pPr>
      <w:tabs>
        <w:tab w:val="left" w:pos="960"/>
        <w:tab w:val="right" w:leader="dot" w:pos="9345"/>
      </w:tabs>
      <w:jc w:val="center"/>
    </w:pPr>
  </w:style>
  <w:style w:type="paragraph" w:styleId="21">
    <w:name w:val="toc 2"/>
    <w:basedOn w:val="a"/>
    <w:next w:val="a"/>
    <w:autoRedefine/>
    <w:uiPriority w:val="39"/>
    <w:rsid w:val="00272F6E"/>
    <w:pPr>
      <w:ind w:leftChars="200" w:left="480"/>
    </w:pPr>
  </w:style>
  <w:style w:type="paragraph" w:styleId="a5">
    <w:name w:val="annotation text"/>
    <w:basedOn w:val="a"/>
    <w:semiHidden/>
    <w:rsid w:val="00272F6E"/>
  </w:style>
  <w:style w:type="paragraph" w:styleId="a6">
    <w:name w:val="annotation subject"/>
    <w:basedOn w:val="a5"/>
    <w:next w:val="a5"/>
    <w:semiHidden/>
    <w:rsid w:val="00272F6E"/>
    <w:rPr>
      <w:b/>
      <w:bCs/>
    </w:rPr>
  </w:style>
  <w:style w:type="paragraph" w:styleId="a7">
    <w:name w:val="Balloon Text"/>
    <w:basedOn w:val="a"/>
    <w:semiHidden/>
    <w:rsid w:val="00272F6E"/>
    <w:rPr>
      <w:rFonts w:ascii="Arial" w:hAnsi="Arial"/>
      <w:sz w:val="18"/>
      <w:szCs w:val="18"/>
    </w:rPr>
  </w:style>
  <w:style w:type="paragraph" w:styleId="30">
    <w:name w:val="toc 3"/>
    <w:basedOn w:val="a"/>
    <w:next w:val="a"/>
    <w:autoRedefine/>
    <w:uiPriority w:val="39"/>
    <w:rsid w:val="00272F6E"/>
    <w:pPr>
      <w:ind w:leftChars="400" w:left="960"/>
    </w:pPr>
  </w:style>
  <w:style w:type="paragraph" w:styleId="40">
    <w:name w:val="toc 4"/>
    <w:basedOn w:val="a"/>
    <w:next w:val="a"/>
    <w:autoRedefine/>
    <w:uiPriority w:val="39"/>
    <w:rsid w:val="00272F6E"/>
    <w:pPr>
      <w:ind w:leftChars="600" w:left="1440"/>
    </w:pPr>
  </w:style>
  <w:style w:type="paragraph" w:styleId="50">
    <w:name w:val="toc 5"/>
    <w:basedOn w:val="a"/>
    <w:next w:val="a"/>
    <w:autoRedefine/>
    <w:uiPriority w:val="39"/>
    <w:rsid w:val="00272F6E"/>
    <w:pPr>
      <w:ind w:leftChars="800" w:left="1920"/>
    </w:pPr>
  </w:style>
  <w:style w:type="paragraph" w:styleId="60">
    <w:name w:val="toc 6"/>
    <w:basedOn w:val="a"/>
    <w:next w:val="a"/>
    <w:autoRedefine/>
    <w:uiPriority w:val="39"/>
    <w:rsid w:val="00272F6E"/>
    <w:pPr>
      <w:ind w:leftChars="1000" w:left="2400"/>
    </w:pPr>
  </w:style>
  <w:style w:type="paragraph" w:styleId="70">
    <w:name w:val="toc 7"/>
    <w:basedOn w:val="a"/>
    <w:next w:val="a"/>
    <w:autoRedefine/>
    <w:uiPriority w:val="39"/>
    <w:rsid w:val="00272F6E"/>
    <w:pPr>
      <w:ind w:leftChars="1200" w:left="2880"/>
    </w:pPr>
  </w:style>
  <w:style w:type="paragraph" w:styleId="80">
    <w:name w:val="toc 8"/>
    <w:basedOn w:val="a"/>
    <w:next w:val="a"/>
    <w:autoRedefine/>
    <w:uiPriority w:val="39"/>
    <w:rsid w:val="00272F6E"/>
    <w:pPr>
      <w:ind w:leftChars="1400" w:left="3360"/>
    </w:pPr>
  </w:style>
  <w:style w:type="paragraph" w:styleId="90">
    <w:name w:val="toc 9"/>
    <w:basedOn w:val="a"/>
    <w:next w:val="a"/>
    <w:autoRedefine/>
    <w:uiPriority w:val="39"/>
    <w:rsid w:val="00272F6E"/>
    <w:pPr>
      <w:ind w:leftChars="1600" w:left="3840"/>
    </w:pPr>
  </w:style>
  <w:style w:type="paragraph" w:customStyle="1" w:styleId="2">
    <w:name w:val="樣式2"/>
    <w:basedOn w:val="a"/>
    <w:rsid w:val="00603451"/>
    <w:pPr>
      <w:numPr>
        <w:ilvl w:val="3"/>
        <w:numId w:val="2"/>
      </w:numPr>
      <w:tabs>
        <w:tab w:val="clear" w:pos="1920"/>
        <w:tab w:val="num" w:pos="720"/>
      </w:tabs>
      <w:ind w:left="720" w:hanging="360"/>
    </w:pPr>
    <w:rPr>
      <w:b/>
    </w:rPr>
  </w:style>
  <w:style w:type="paragraph" w:customStyle="1" w:styleId="TableHeading">
    <w:name w:val="Table Heading"/>
    <w:basedOn w:val="a"/>
    <w:rsid w:val="00A260E7"/>
    <w:pPr>
      <w:widowControl/>
      <w:spacing w:after="120"/>
      <w:jc w:val="center"/>
    </w:pPr>
    <w:rPr>
      <w:b/>
      <w:kern w:val="0"/>
      <w:szCs w:val="20"/>
    </w:rPr>
  </w:style>
  <w:style w:type="character" w:customStyle="1" w:styleId="a8">
    <w:name w:val="版權樣式"/>
    <w:rsid w:val="009958E0"/>
    <w:rPr>
      <w:b/>
      <w:bCs/>
      <w:sz w:val="36"/>
    </w:rPr>
  </w:style>
  <w:style w:type="paragraph" w:customStyle="1" w:styleId="TableText">
    <w:name w:val="Table Text"/>
    <w:basedOn w:val="a"/>
    <w:rsid w:val="00A260E7"/>
    <w:pPr>
      <w:widowControl/>
      <w:spacing w:after="120"/>
      <w:ind w:left="72"/>
    </w:pPr>
    <w:rPr>
      <w:kern w:val="0"/>
      <w:szCs w:val="20"/>
    </w:rPr>
  </w:style>
  <w:style w:type="paragraph" w:customStyle="1" w:styleId="ApprovalTableText">
    <w:name w:val="Approval Table Text"/>
    <w:basedOn w:val="a"/>
    <w:rsid w:val="00A260E7"/>
    <w:pPr>
      <w:widowControl/>
      <w:overflowPunct w:val="0"/>
      <w:autoSpaceDE w:val="0"/>
      <w:autoSpaceDN w:val="0"/>
      <w:adjustRightInd w:val="0"/>
      <w:spacing w:after="40"/>
      <w:textAlignment w:val="baseline"/>
    </w:pPr>
    <w:rPr>
      <w:rFonts w:eastAsia="細明體"/>
      <w:kern w:val="0"/>
      <w:sz w:val="20"/>
      <w:szCs w:val="20"/>
    </w:rPr>
  </w:style>
  <w:style w:type="character" w:styleId="a9">
    <w:name w:val="Hyperlink"/>
    <w:uiPriority w:val="99"/>
    <w:rsid w:val="00A260E7"/>
    <w:rPr>
      <w:color w:val="0000FF"/>
      <w:u w:val="single"/>
    </w:rPr>
  </w:style>
  <w:style w:type="paragraph" w:styleId="11">
    <w:name w:val="index 1"/>
    <w:basedOn w:val="a"/>
    <w:next w:val="a"/>
    <w:autoRedefine/>
    <w:semiHidden/>
    <w:rsid w:val="00281FC9"/>
    <w:pPr>
      <w:widowControl/>
      <w:snapToGrid w:val="0"/>
      <w:spacing w:after="120" w:line="300" w:lineRule="auto"/>
      <w:jc w:val="both"/>
    </w:pPr>
    <w:rPr>
      <w:kern w:val="0"/>
      <w:szCs w:val="15"/>
    </w:rPr>
  </w:style>
  <w:style w:type="paragraph" w:styleId="aa">
    <w:name w:val="footer"/>
    <w:basedOn w:val="a"/>
    <w:rsid w:val="00FB02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header"/>
    <w:basedOn w:val="a"/>
    <w:rsid w:val="00F131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c">
    <w:name w:val="annotation reference"/>
    <w:semiHidden/>
    <w:rsid w:val="00A70A4E"/>
    <w:rPr>
      <w:sz w:val="18"/>
      <w:szCs w:val="18"/>
    </w:rPr>
  </w:style>
  <w:style w:type="character" w:customStyle="1" w:styleId="csmsg1">
    <w:name w:val="csmsg1"/>
    <w:rsid w:val="00033EFB"/>
    <w:rPr>
      <w:rFonts w:ascii="Times New Roman" w:hAnsi="Times New Roman" w:cs="Times New Roman" w:hint="default"/>
      <w:smallCaps w:val="0"/>
      <w:color w:val="800000"/>
      <w:bdr w:val="threeDEngrave" w:sz="6" w:space="0" w:color="A8A6BC" w:frame="1"/>
    </w:rPr>
  </w:style>
  <w:style w:type="table" w:styleId="ad">
    <w:name w:val="Table Grid"/>
    <w:basedOn w:val="a1"/>
    <w:rsid w:val="0017073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rsid w:val="00DC4F37"/>
    <w:pPr>
      <w:spacing w:after="120" w:line="480" w:lineRule="auto"/>
      <w:ind w:leftChars="200" w:left="480"/>
    </w:pPr>
  </w:style>
  <w:style w:type="paragraph" w:styleId="ae">
    <w:name w:val="Body Text Indent"/>
    <w:basedOn w:val="a"/>
    <w:rsid w:val="00F818E4"/>
    <w:pPr>
      <w:spacing w:after="120"/>
      <w:ind w:leftChars="200" w:left="480"/>
    </w:pPr>
  </w:style>
  <w:style w:type="paragraph" w:styleId="af">
    <w:name w:val="Plain Text"/>
    <w:basedOn w:val="a"/>
    <w:rsid w:val="00CC24B9"/>
    <w:rPr>
      <w:rFonts w:ascii="細明體" w:eastAsia="細明體" w:hAnsi="Courier New" w:cs="Courier New"/>
    </w:rPr>
  </w:style>
  <w:style w:type="paragraph" w:styleId="af0">
    <w:name w:val="caption"/>
    <w:basedOn w:val="a"/>
    <w:next w:val="a"/>
    <w:qFormat/>
    <w:rsid w:val="00BD1C81"/>
    <w:rPr>
      <w:sz w:val="20"/>
      <w:szCs w:val="20"/>
    </w:rPr>
  </w:style>
  <w:style w:type="character" w:styleId="af1">
    <w:name w:val="page number"/>
    <w:basedOn w:val="a0"/>
    <w:rsid w:val="00C54FBE"/>
  </w:style>
  <w:style w:type="paragraph" w:styleId="af2">
    <w:name w:val="table of figures"/>
    <w:basedOn w:val="a"/>
    <w:next w:val="a"/>
    <w:semiHidden/>
    <w:rsid w:val="00C54FBE"/>
    <w:pPr>
      <w:widowControl/>
      <w:ind w:left="480" w:hanging="480"/>
    </w:pPr>
    <w:rPr>
      <w:rFonts w:ascii="新細明體" w:hAnsi="新細明體" w:cs="新細明體"/>
      <w:caps/>
      <w:kern w:val="0"/>
      <w:sz w:val="20"/>
      <w:szCs w:val="20"/>
    </w:rPr>
  </w:style>
  <w:style w:type="character" w:styleId="af3">
    <w:name w:val="Emphasis"/>
    <w:qFormat/>
    <w:rsid w:val="00C54FBE"/>
    <w:rPr>
      <w:i/>
      <w:iCs/>
    </w:rPr>
  </w:style>
  <w:style w:type="character" w:customStyle="1" w:styleId="a4">
    <w:name w:val="文件內容說明 字元"/>
    <w:link w:val="a3"/>
    <w:rsid w:val="00A7151D"/>
    <w:rPr>
      <w:rFonts w:cs="新細明體"/>
      <w:kern w:val="2"/>
      <w:sz w:val="24"/>
    </w:rPr>
  </w:style>
  <w:style w:type="paragraph" w:styleId="af4">
    <w:name w:val="List Paragraph"/>
    <w:basedOn w:val="a"/>
    <w:uiPriority w:val="34"/>
    <w:qFormat/>
    <w:rsid w:val="001D4601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2233F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ppendix3">
    <w:name w:val="Appendix 3"/>
    <w:basedOn w:val="Appendix2"/>
    <w:next w:val="a"/>
    <w:rsid w:val="00074E0B"/>
    <w:pPr>
      <w:numPr>
        <w:ilvl w:val="2"/>
      </w:numPr>
      <w:tabs>
        <w:tab w:val="clear" w:pos="648"/>
        <w:tab w:val="clear" w:pos="720"/>
        <w:tab w:val="left" w:pos="792"/>
      </w:tabs>
      <w:outlineLvl w:val="2"/>
    </w:pPr>
    <w:rPr>
      <w:sz w:val="26"/>
    </w:rPr>
  </w:style>
  <w:style w:type="paragraph" w:customStyle="1" w:styleId="Appendix2">
    <w:name w:val="Appendix 2"/>
    <w:basedOn w:val="Appendix1"/>
    <w:next w:val="a"/>
    <w:rsid w:val="00074E0B"/>
    <w:pPr>
      <w:numPr>
        <w:ilvl w:val="1"/>
      </w:numPr>
      <w:tabs>
        <w:tab w:val="clear" w:pos="720"/>
        <w:tab w:val="clear" w:pos="2016"/>
        <w:tab w:val="left" w:pos="648"/>
      </w:tabs>
      <w:spacing w:before="120"/>
      <w:outlineLvl w:val="1"/>
    </w:pPr>
    <w:rPr>
      <w:sz w:val="28"/>
    </w:rPr>
  </w:style>
  <w:style w:type="paragraph" w:customStyle="1" w:styleId="Appendix1">
    <w:name w:val="Appendix 1"/>
    <w:basedOn w:val="a"/>
    <w:next w:val="a"/>
    <w:rsid w:val="00074E0B"/>
    <w:pPr>
      <w:widowControl/>
      <w:numPr>
        <w:numId w:val="16"/>
      </w:numPr>
      <w:tabs>
        <w:tab w:val="left" w:pos="2016"/>
      </w:tabs>
      <w:spacing w:before="160" w:after="120"/>
      <w:outlineLvl w:val="0"/>
    </w:pPr>
    <w:rPr>
      <w:rFonts w:ascii="Arial" w:hAnsi="Arial"/>
      <w:b/>
      <w:kern w:val="0"/>
      <w:sz w:val="30"/>
      <w:szCs w:val="20"/>
    </w:rPr>
  </w:style>
  <w:style w:type="paragraph" w:customStyle="1" w:styleId="Appendix4">
    <w:name w:val="Appendix 4"/>
    <w:basedOn w:val="Appendix3"/>
    <w:next w:val="a"/>
    <w:rsid w:val="00074E0B"/>
    <w:pPr>
      <w:numPr>
        <w:ilvl w:val="3"/>
      </w:numPr>
      <w:tabs>
        <w:tab w:val="clear" w:pos="792"/>
        <w:tab w:val="clear" w:pos="1440"/>
        <w:tab w:val="left" w:pos="1008"/>
      </w:tabs>
      <w:outlineLvl w:val="3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142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71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64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057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33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512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7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515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30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14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416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467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11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6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674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8670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857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17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120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86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45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54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29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48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082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079">
          <w:marLeft w:val="32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8083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6071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927">
          <w:marLeft w:val="32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10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68">
          <w:marLeft w:val="32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9564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816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96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12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47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9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93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03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7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9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51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7520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56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814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7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18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62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32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40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15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264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8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33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38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874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64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12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92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63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901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897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94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833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62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20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66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69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1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772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75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403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884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202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48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501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109">
          <w:marLeft w:val="25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7080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376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908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199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55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964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938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71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781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1085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48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645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112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5222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52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652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024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02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589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42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20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86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46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68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659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51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18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554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481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31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897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58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04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08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45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25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200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7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89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4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47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62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36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20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70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57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66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040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47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3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42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5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6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6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3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5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90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81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597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27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35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1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96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708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74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79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769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16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69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4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3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52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53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5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0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34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20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87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859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60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03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690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186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59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04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6175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71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548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194">
          <w:marLeft w:val="21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332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3938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39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31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26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32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487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28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520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306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971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50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2449">
          <w:marLeft w:val="21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32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3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89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81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86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944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804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8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822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93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73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971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39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09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182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782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42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801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89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3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1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38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87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30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74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32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9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05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8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9814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606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788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867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5398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637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096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34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93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96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23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550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3711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172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39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212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84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8914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2812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1586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38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5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640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988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208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715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25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5006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5616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06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64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912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61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809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324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60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822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2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286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1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12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6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8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9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9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60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242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76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18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245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47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7554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91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4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070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7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634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847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715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95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547">
          <w:marLeft w:val="2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2897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609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468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63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41FF4-AF52-45E5-9B67-605F19DF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454</Words>
  <Characters>2590</Characters>
  <Application>Microsoft Office Word</Application>
  <DocSecurity>0</DocSecurity>
  <Lines>21</Lines>
  <Paragraphs>6</Paragraphs>
  <ScaleCrop>false</ScaleCrop>
  <Company>資通電腦</Company>
  <LinksUpToDate>false</LinksUpToDate>
  <CharactersWithSpaces>3038</CharactersWithSpaces>
  <SharedDoc>false</SharedDoc>
  <HLinks>
    <vt:vector size="132" baseType="variant"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_Toc486158648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_Toc486158647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_Toc486158646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_Toc486158645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_Toc486158644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_Toc486158643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_Toc486158642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_Toc486158641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_Toc486158640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_Toc486158639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_Toc486158638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_Toc486158637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_Toc486158636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_Toc486158635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_Toc486158634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_Toc486158633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_Toc486158632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_Toc486158631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_Toc486158630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_Toc486158629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_Toc486158628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_Toc486158627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聯景光電ciMes系統規格書</dc:title>
  <dc:creator>YPHsu</dc:creator>
  <cp:keywords>1.0.0</cp:keywords>
  <cp:lastModifiedBy>user</cp:lastModifiedBy>
  <cp:revision>4</cp:revision>
  <cp:lastPrinted>2009-06-05T02:12:00Z</cp:lastPrinted>
  <dcterms:created xsi:type="dcterms:W3CDTF">2018-10-06T13:44:00Z</dcterms:created>
  <dcterms:modified xsi:type="dcterms:W3CDTF">2018-11-15T03:07:00Z</dcterms:modified>
  <cp:category>ARES-CIM-10050001</cp:category>
</cp:coreProperties>
</file>